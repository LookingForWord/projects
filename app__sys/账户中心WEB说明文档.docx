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jc w:val="left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Kinbk</w:t>
      </w:r>
    </w:p>
    <w:p>
      <w:pPr>
        <w:pStyle w:val="39"/>
        <w:jc w:val="left"/>
        <w:rPr>
          <w:b/>
          <w:lang w:eastAsia="zh-CN"/>
        </w:rPr>
      </w:pPr>
    </w:p>
    <w:p>
      <w:pPr>
        <w:pStyle w:val="39"/>
        <w:jc w:val="left"/>
        <w:rPr>
          <w:b/>
          <w:sz w:val="32"/>
          <w:lang w:eastAsia="zh-CN"/>
        </w:rPr>
      </w:pPr>
    </w:p>
    <w:p>
      <w:pPr>
        <w:pStyle w:val="39"/>
        <w:jc w:val="left"/>
        <w:rPr>
          <w:sz w:val="24"/>
          <w:lang w:eastAsia="zh-CN"/>
        </w:rPr>
      </w:pPr>
    </w:p>
    <w:p>
      <w:pPr>
        <w:pStyle w:val="39"/>
        <w:jc w:val="left"/>
        <w:rPr>
          <w:sz w:val="24"/>
          <w:lang w:eastAsia="zh-CN"/>
        </w:rPr>
      </w:pPr>
    </w:p>
    <w:p>
      <w:pPr>
        <w:pStyle w:val="39"/>
        <w:jc w:val="left"/>
        <w:rPr>
          <w:b/>
          <w:sz w:val="32"/>
          <w:lang w:eastAsia="zh-CN"/>
        </w:rPr>
      </w:pPr>
    </w:p>
    <w:p>
      <w:pPr>
        <w:pStyle w:val="39"/>
        <w:jc w:val="left"/>
        <w:rPr>
          <w:b/>
          <w:sz w:val="32"/>
          <w:lang w:eastAsia="zh-CN"/>
        </w:rPr>
      </w:pPr>
    </w:p>
    <w:p>
      <w:pPr>
        <w:pStyle w:val="39"/>
        <w:rPr>
          <w:b/>
          <w:sz w:val="32"/>
          <w:lang w:eastAsia="zh-CN"/>
        </w:rPr>
      </w:pPr>
    </w:p>
    <w:p>
      <w:pPr>
        <w:pStyle w:val="31"/>
        <w:rPr>
          <w:lang w:eastAsia="zh-CN"/>
        </w:rPr>
      </w:pPr>
      <w:r>
        <w:rPr>
          <w:rFonts w:hint="eastAsia"/>
          <w:lang w:eastAsia="zh-CN"/>
        </w:rPr>
        <w:t>Kinbk</w:t>
      </w:r>
    </w:p>
    <w:p>
      <w:pPr>
        <w:pStyle w:val="31"/>
        <w:rPr>
          <w:szCs w:val="44"/>
          <w:lang w:eastAsia="zh-CN"/>
        </w:rPr>
      </w:pPr>
      <w:r>
        <w:rPr>
          <w:rFonts w:hint="eastAsia"/>
          <w:szCs w:val="44"/>
          <w:lang w:eastAsia="zh-CN"/>
        </w:rPr>
        <w:t>账户系统需求说明书</w:t>
      </w:r>
    </w:p>
    <w:p>
      <w:pPr>
        <w:pStyle w:val="31"/>
        <w:rPr>
          <w:lang w:eastAsia="zh-CN"/>
        </w:rPr>
      </w:pPr>
    </w:p>
    <w:p>
      <w:pPr>
        <w:pStyle w:val="31"/>
        <w:rPr>
          <w:lang w:eastAsia="zh-CN"/>
        </w:rPr>
      </w:pPr>
    </w:p>
    <w:p>
      <w:pPr>
        <w:pStyle w:val="31"/>
        <w:rPr>
          <w:b/>
          <w:sz w:val="24"/>
          <w:lang w:eastAsia="zh-CN"/>
        </w:rPr>
      </w:pPr>
    </w:p>
    <w:p>
      <w:pPr>
        <w:jc w:val="center"/>
        <w:rPr>
          <w:b/>
          <w:color w:val="0000FF"/>
          <w:sz w:val="36"/>
          <w:lang w:eastAsia="zh-CN"/>
        </w:rPr>
      </w:pPr>
    </w:p>
    <w:p>
      <w:pPr>
        <w:jc w:val="center"/>
        <w:rPr>
          <w:b/>
          <w:color w:val="0000FF"/>
          <w:sz w:val="36"/>
          <w:lang w:eastAsia="zh-CN"/>
        </w:rPr>
      </w:pPr>
    </w:p>
    <w:p>
      <w:pPr>
        <w:jc w:val="center"/>
        <w:rPr>
          <w:b/>
          <w:color w:val="0000FF"/>
          <w:sz w:val="36"/>
          <w:lang w:eastAsia="zh-CN"/>
        </w:rPr>
      </w:pPr>
    </w:p>
    <w:p>
      <w:pPr>
        <w:jc w:val="center"/>
        <w:rPr>
          <w:b/>
          <w:color w:val="0000FF"/>
          <w:sz w:val="36"/>
          <w:lang w:eastAsia="zh-CN"/>
        </w:rPr>
      </w:pPr>
    </w:p>
    <w:p>
      <w:pPr>
        <w:jc w:val="center"/>
        <w:rPr>
          <w:b/>
          <w:color w:val="0000FF"/>
          <w:sz w:val="36"/>
          <w:lang w:eastAsia="zh-CN"/>
        </w:rPr>
      </w:pPr>
    </w:p>
    <w:p>
      <w:pPr>
        <w:jc w:val="center"/>
        <w:rPr>
          <w:b/>
          <w:color w:val="0000FF"/>
          <w:sz w:val="36"/>
          <w:lang w:eastAsia="zh-CN"/>
        </w:rPr>
      </w:pPr>
    </w:p>
    <w:p>
      <w:pPr>
        <w:jc w:val="center"/>
        <w:rPr>
          <w:b/>
          <w:color w:val="0000FF"/>
          <w:sz w:val="36"/>
          <w:lang w:eastAsia="zh-CN"/>
        </w:rPr>
      </w:pPr>
    </w:p>
    <w:p>
      <w:pPr>
        <w:pStyle w:val="39"/>
        <w:tabs>
          <w:tab w:val="left" w:pos="6017"/>
        </w:tabs>
        <w:jc w:val="left"/>
        <w:rPr>
          <w:b/>
          <w:sz w:val="32"/>
          <w:lang w:eastAsia="zh-CN"/>
        </w:rPr>
      </w:pPr>
      <w:r>
        <w:rPr>
          <w:b/>
          <w:sz w:val="32"/>
          <w:lang w:eastAsia="zh-CN"/>
        </w:rPr>
        <w:tab/>
      </w:r>
    </w:p>
    <w:p>
      <w:pPr>
        <w:pStyle w:val="39"/>
        <w:rPr>
          <w:b/>
          <w:sz w:val="32"/>
          <w:lang w:eastAsia="zh-CN"/>
        </w:rPr>
      </w:pPr>
    </w:p>
    <w:p>
      <w:pPr>
        <w:pStyle w:val="39"/>
        <w:rPr>
          <w:b/>
          <w:sz w:val="32"/>
          <w:lang w:eastAsia="zh-CN"/>
        </w:rPr>
      </w:pPr>
    </w:p>
    <w:p>
      <w:pPr>
        <w:pStyle w:val="39"/>
        <w:rPr>
          <w:b/>
          <w:sz w:val="32"/>
          <w:lang w:eastAsia="zh-CN"/>
        </w:rPr>
      </w:pPr>
    </w:p>
    <w:p>
      <w:pPr>
        <w:pStyle w:val="39"/>
        <w:rPr>
          <w:b/>
          <w:sz w:val="32"/>
          <w:lang w:eastAsia="zh-CN"/>
        </w:rPr>
      </w:pPr>
    </w:p>
    <w:p>
      <w:pPr>
        <w:pStyle w:val="39"/>
        <w:rPr>
          <w:b/>
          <w:sz w:val="32"/>
          <w:lang w:eastAsia="zh-CN"/>
        </w:rPr>
      </w:pPr>
    </w:p>
    <w:p>
      <w:pPr>
        <w:pStyle w:val="39"/>
        <w:rPr>
          <w:b/>
          <w:sz w:val="32"/>
          <w:lang w:eastAsia="zh-CN"/>
        </w:rPr>
      </w:pPr>
    </w:p>
    <w:p>
      <w:pPr>
        <w:pStyle w:val="39"/>
        <w:rPr>
          <w:b/>
          <w:sz w:val="32"/>
          <w:lang w:eastAsia="zh-CN"/>
        </w:rPr>
      </w:pPr>
    </w:p>
    <w:p>
      <w:pPr>
        <w:pStyle w:val="39"/>
        <w:rPr>
          <w:b/>
          <w:sz w:val="18"/>
          <w:lang w:eastAsia="zh-CN"/>
        </w:rPr>
      </w:pPr>
    </w:p>
    <w:p>
      <w:pPr>
        <w:pStyle w:val="39"/>
        <w:rPr>
          <w:b/>
          <w:sz w:val="18"/>
          <w:lang w:eastAsia="zh-CN"/>
        </w:rPr>
      </w:pPr>
    </w:p>
    <w:p>
      <w:pPr>
        <w:pStyle w:val="39"/>
        <w:rPr>
          <w:sz w:val="18"/>
          <w:lang w:eastAsia="zh-CN"/>
        </w:rPr>
      </w:pPr>
    </w:p>
    <w:p>
      <w:pPr>
        <w:pStyle w:val="39"/>
        <w:rPr>
          <w:sz w:val="18"/>
          <w:lang w:eastAsia="zh-CN"/>
        </w:rPr>
      </w:pPr>
    </w:p>
    <w:p>
      <w:pPr>
        <w:pStyle w:val="39"/>
        <w:rPr>
          <w:sz w:val="18"/>
          <w:lang w:eastAsia="zh-CN"/>
        </w:rPr>
      </w:pPr>
    </w:p>
    <w:p>
      <w:pPr>
        <w:pStyle w:val="39"/>
        <w:jc w:val="left"/>
        <w:rPr>
          <w:sz w:val="16"/>
          <w:szCs w:val="16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p>
      <w:pPr>
        <w:pStyle w:val="39"/>
        <w:jc w:val="both"/>
        <w:rPr>
          <w:sz w:val="18"/>
          <w:lang w:eastAsia="zh-CN"/>
        </w:rPr>
      </w:pPr>
    </w:p>
    <w:tbl>
      <w:tblPr>
        <w:tblStyle w:val="45"/>
        <w:tblW w:w="9257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609"/>
        <w:gridCol w:w="3969"/>
        <w:gridCol w:w="177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shd w:val="solid" w:color="000000" w:fill="FFFFFF"/>
          </w:tcPr>
          <w:p>
            <w:pPr>
              <w:jc w:val="center"/>
              <w:rPr>
                <w:b/>
                <w:color w:val="FFFFFF"/>
                <w:lang w:eastAsia="zh-CN"/>
              </w:rPr>
            </w:pPr>
            <w:r>
              <w:rPr>
                <w:b/>
                <w:color w:val="FFFFFF"/>
              </w:rPr>
              <w:t>Version</w:t>
            </w:r>
            <w:r>
              <w:rPr>
                <w:rFonts w:hint="eastAsia"/>
                <w:b/>
                <w:color w:val="FFFFFF"/>
                <w:lang w:eastAsia="zh-CN"/>
              </w:rPr>
              <w:t>/版本</w:t>
            </w:r>
          </w:p>
        </w:tc>
        <w:tc>
          <w:tcPr>
            <w:tcW w:w="2609" w:type="dxa"/>
            <w:shd w:val="solid" w:color="000000" w:fill="FFFFFF"/>
          </w:tcPr>
          <w:p>
            <w:pPr>
              <w:jc w:val="center"/>
              <w:rPr>
                <w:b/>
                <w:color w:val="FFFFFF"/>
                <w:lang w:eastAsia="zh-CN"/>
              </w:rPr>
            </w:pPr>
            <w:r>
              <w:rPr>
                <w:b/>
                <w:color w:val="FFFFFF"/>
              </w:rPr>
              <w:t>Date</w:t>
            </w:r>
            <w:r>
              <w:rPr>
                <w:rFonts w:hint="eastAsia"/>
                <w:b/>
                <w:color w:val="FFFFFF"/>
                <w:lang w:eastAsia="zh-CN"/>
              </w:rPr>
              <w:t>/日期</w:t>
            </w:r>
          </w:p>
        </w:tc>
        <w:tc>
          <w:tcPr>
            <w:tcW w:w="3969" w:type="dxa"/>
            <w:shd w:val="solid" w:color="000000" w:fill="FFFFFF"/>
          </w:tcPr>
          <w:p>
            <w:pPr>
              <w:jc w:val="center"/>
              <w:rPr>
                <w:b/>
                <w:color w:val="FFFFFF"/>
                <w:lang w:eastAsia="zh-CN"/>
              </w:rPr>
            </w:pPr>
            <w:r>
              <w:rPr>
                <w:b/>
                <w:color w:val="FFFFFF"/>
              </w:rPr>
              <w:t>Reason/Content for Change</w:t>
            </w:r>
          </w:p>
          <w:p>
            <w:pPr>
              <w:jc w:val="center"/>
              <w:rPr>
                <w:b/>
                <w:color w:val="FFFFFF"/>
                <w:lang w:eastAsia="zh-CN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/原因/修改内容</w:t>
            </w:r>
          </w:p>
        </w:tc>
        <w:tc>
          <w:tcPr>
            <w:tcW w:w="1773" w:type="dxa"/>
            <w:shd w:val="solid" w:color="000000" w:fill="FFFFFF"/>
          </w:tcPr>
          <w:p>
            <w:pPr>
              <w:jc w:val="center"/>
              <w:rPr>
                <w:b/>
                <w:color w:val="FFFFFF"/>
                <w:lang w:eastAsia="zh-CN"/>
              </w:rPr>
            </w:pPr>
            <w:r>
              <w:rPr>
                <w:b/>
                <w:color w:val="FFFFFF"/>
              </w:rPr>
              <w:t>Changed by</w:t>
            </w:r>
          </w:p>
          <w:p>
            <w:pPr>
              <w:rPr>
                <w:b/>
                <w:color w:val="FFFFFF"/>
                <w:lang w:eastAsia="zh-CN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/作者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2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3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1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2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3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1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2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3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  <w:tc>
          <w:tcPr>
            <w:tcW w:w="1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0.2</w:t>
            </w:r>
          </w:p>
        </w:tc>
        <w:tc>
          <w:tcPr>
            <w:tcW w:w="2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2017年08月03日</w:t>
            </w:r>
          </w:p>
        </w:tc>
        <w:tc>
          <w:tcPr>
            <w:tcW w:w="3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与产品经理沟通细化需求和优先级</w:t>
            </w:r>
          </w:p>
        </w:tc>
        <w:tc>
          <w:tcPr>
            <w:tcW w:w="17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孙悦，胡佳辉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tcBorders>
              <w:top w:val="single" w:color="000000" w:sz="2" w:space="0"/>
              <w:bottom w:val="single" w:color="000000" w:sz="1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0.1</w:t>
            </w:r>
          </w:p>
        </w:tc>
        <w:tc>
          <w:tcPr>
            <w:tcW w:w="2609" w:type="dxa"/>
            <w:tcBorders>
              <w:top w:val="single" w:color="000000" w:sz="2" w:space="0"/>
              <w:left w:val="single" w:color="000000" w:sz="2" w:space="0"/>
              <w:bottom w:val="single" w:color="000000" w:sz="1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2017年08月02日</w:t>
            </w:r>
          </w:p>
        </w:tc>
        <w:tc>
          <w:tcPr>
            <w:tcW w:w="3969" w:type="dxa"/>
            <w:tcBorders>
              <w:top w:val="single" w:color="000000" w:sz="2" w:space="0"/>
              <w:left w:val="single" w:color="000000" w:sz="2" w:space="0"/>
              <w:bottom w:val="single" w:color="000000" w:sz="1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创建版本</w:t>
            </w:r>
          </w:p>
        </w:tc>
        <w:tc>
          <w:tcPr>
            <w:tcW w:w="1773" w:type="dxa"/>
            <w:tcBorders>
              <w:top w:val="single" w:color="000000" w:sz="2" w:space="0"/>
              <w:left w:val="single" w:color="000000" w:sz="2" w:space="0"/>
              <w:bottom w:val="single" w:color="000000" w:sz="12" w:space="0"/>
            </w:tcBorders>
            <w:vAlign w:val="center"/>
          </w:tcPr>
          <w:p>
            <w:pPr>
              <w:jc w:val="center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胡佳辉</w:t>
            </w:r>
          </w:p>
        </w:tc>
      </w:tr>
    </w:tbl>
    <w:p>
      <w:pPr>
        <w:pStyle w:val="39"/>
        <w:jc w:val="both"/>
        <w:rPr>
          <w:sz w:val="18"/>
          <w:lang w:eastAsia="zh-CN"/>
        </w:rPr>
        <w:sectPr>
          <w:headerReference r:id="rId4" w:type="default"/>
          <w:footerReference r:id="rId5" w:type="default"/>
          <w:pgSz w:w="11909" w:h="16834"/>
          <w:pgMar w:top="1440" w:right="1152" w:bottom="1440" w:left="1152" w:header="720" w:footer="720" w:gutter="0"/>
          <w:cols w:space="720" w:num="1"/>
        </w:sectPr>
      </w:pPr>
    </w:p>
    <w:p>
      <w:pPr>
        <w:pStyle w:val="39"/>
        <w:rPr>
          <w:rFonts w:ascii="Arial" w:hAnsi="Arial"/>
          <w:lang w:eastAsia="zh-CN"/>
        </w:rPr>
      </w:pPr>
      <w:r>
        <w:rPr>
          <w:rFonts w:hint="eastAsia" w:ascii="Arial" w:hAnsi="Arial"/>
          <w:lang w:eastAsia="zh-CN"/>
        </w:rPr>
        <w:t>目录</w:t>
      </w:r>
    </w:p>
    <w:p>
      <w:pPr>
        <w:pStyle w:val="39"/>
        <w:rPr>
          <w:rFonts w:ascii="Arial" w:hAnsi="Arial"/>
        </w:rPr>
      </w:pPr>
    </w:p>
    <w:p>
      <w:pPr>
        <w:pStyle w:val="27"/>
        <w:tabs>
          <w:tab w:val="left" w:pos="600"/>
          <w:tab w:val="right" w:leader="dot" w:pos="9595"/>
        </w:tabs>
        <w:rPr>
          <w:rFonts w:eastAsiaTheme="minorEastAsia" w:cstheme="minorBidi"/>
          <w:b w:val="0"/>
          <w:caps w:val="0"/>
          <w:lang w:eastAsia="zh-CN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"1-4" \h \z \u </w:instrText>
      </w:r>
      <w:r>
        <w:rPr>
          <w:rFonts w:ascii="Arial" w:hAnsi="Arial"/>
        </w:rPr>
        <w:fldChar w:fldCharType="separate"/>
      </w:r>
      <w:r>
        <w:fldChar w:fldCharType="begin"/>
      </w:r>
      <w:r>
        <w:instrText xml:space="preserve"> HYPERLINK \l "_Toc489521967" </w:instrText>
      </w:r>
      <w:r>
        <w:fldChar w:fldCharType="separate"/>
      </w:r>
      <w:r>
        <w:rPr>
          <w:rStyle w:val="43"/>
        </w:rPr>
        <w:t>1</w:t>
      </w:r>
      <w:r>
        <w:rPr>
          <w:rFonts w:eastAsiaTheme="minorEastAsia" w:cstheme="minorBidi"/>
          <w:b w:val="0"/>
          <w:caps w:val="0"/>
          <w:lang w:eastAsia="zh-CN"/>
        </w:rPr>
        <w:tab/>
      </w:r>
      <w:r>
        <w:rPr>
          <w:rStyle w:val="43"/>
          <w:lang w:eastAsia="zh-CN"/>
        </w:rPr>
        <w:t>概述</w:t>
      </w:r>
      <w:r>
        <w:tab/>
      </w:r>
      <w:r>
        <w:fldChar w:fldCharType="begin"/>
      </w:r>
      <w:r>
        <w:instrText xml:space="preserve"> PAGEREF _Toc489521967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"_Toc489521968" </w:instrText>
      </w:r>
      <w:r>
        <w:fldChar w:fldCharType="separate"/>
      </w:r>
      <w:r>
        <w:rPr>
          <w:rStyle w:val="43"/>
          <w:lang w:eastAsia="zh-CN"/>
        </w:rPr>
        <w:t>1.1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目的</w:t>
      </w:r>
      <w:r>
        <w:tab/>
      </w:r>
      <w:r>
        <w:fldChar w:fldCharType="begin"/>
      </w:r>
      <w:r>
        <w:instrText xml:space="preserve"> PAGEREF _Toc489521968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"_Toc489521969" </w:instrText>
      </w:r>
      <w:r>
        <w:fldChar w:fldCharType="separate"/>
      </w:r>
      <w:r>
        <w:rPr>
          <w:rStyle w:val="43"/>
          <w:lang w:eastAsia="zh-CN"/>
        </w:rPr>
        <w:t>1.2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_Toc489521969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"_Toc489521970" </w:instrText>
      </w:r>
      <w:r>
        <w:fldChar w:fldCharType="separate"/>
      </w:r>
      <w:r>
        <w:rPr>
          <w:rStyle w:val="43"/>
          <w:lang w:eastAsia="zh-CN"/>
        </w:rPr>
        <w:t>1.3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术语</w:t>
      </w:r>
      <w:r>
        <w:tab/>
      </w:r>
      <w:r>
        <w:fldChar w:fldCharType="begin"/>
      </w:r>
      <w:r>
        <w:instrText xml:space="preserve"> PAGEREF _Toc489521970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600"/>
          <w:tab w:val="right" w:leader="dot" w:pos="9595"/>
        </w:tabs>
        <w:rPr>
          <w:rFonts w:eastAsiaTheme="minorEastAsia" w:cstheme="minorBidi"/>
          <w:b w:val="0"/>
          <w:caps w:val="0"/>
          <w:lang w:eastAsia="zh-CN"/>
        </w:rPr>
      </w:pPr>
      <w:r>
        <w:fldChar w:fldCharType="begin"/>
      </w:r>
      <w:r>
        <w:instrText xml:space="preserve"> HYPERLINK \l "_Toc489521971" </w:instrText>
      </w:r>
      <w:r>
        <w:fldChar w:fldCharType="separate"/>
      </w:r>
      <w:r>
        <w:rPr>
          <w:rStyle w:val="43"/>
          <w:lang w:eastAsia="zh-CN"/>
        </w:rPr>
        <w:t>2</w:t>
      </w:r>
      <w:r>
        <w:rPr>
          <w:rFonts w:eastAsiaTheme="minorEastAsia" w:cstheme="minorBidi"/>
          <w:b w:val="0"/>
          <w:caps w:val="0"/>
          <w:lang w:eastAsia="zh-CN"/>
        </w:rPr>
        <w:tab/>
      </w:r>
      <w:r>
        <w:rPr>
          <w:rStyle w:val="43"/>
          <w:lang w:eastAsia="zh-CN"/>
        </w:rPr>
        <w:t>概述</w:t>
      </w:r>
      <w:r>
        <w:tab/>
      </w:r>
      <w:r>
        <w:fldChar w:fldCharType="begin"/>
      </w:r>
      <w:r>
        <w:instrText xml:space="preserve"> PAGEREF _Toc489521971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"_Toc489521972" </w:instrText>
      </w:r>
      <w:r>
        <w:fldChar w:fldCharType="separate"/>
      </w:r>
      <w:r>
        <w:rPr>
          <w:rStyle w:val="43"/>
          <w:lang w:eastAsia="zh-CN"/>
        </w:rPr>
        <w:t>2.1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系统概述</w:t>
      </w:r>
      <w:r>
        <w:tab/>
      </w:r>
      <w:r>
        <w:fldChar w:fldCharType="begin"/>
      </w:r>
      <w:r>
        <w:instrText xml:space="preserve"> PAGEREF _Toc489521972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"_Toc489521973" </w:instrText>
      </w:r>
      <w:r>
        <w:fldChar w:fldCharType="separate"/>
      </w:r>
      <w:r>
        <w:rPr>
          <w:rStyle w:val="43"/>
          <w:lang w:eastAsia="zh-CN"/>
        </w:rPr>
        <w:t>2.2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系统接口</w:t>
      </w:r>
      <w:r>
        <w:tab/>
      </w:r>
      <w:r>
        <w:fldChar w:fldCharType="begin"/>
      </w:r>
      <w:r>
        <w:instrText xml:space="preserve"> PAGEREF _Toc489521973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600"/>
          <w:tab w:val="right" w:leader="dot" w:pos="9595"/>
        </w:tabs>
        <w:rPr>
          <w:rFonts w:eastAsiaTheme="minorEastAsia" w:cstheme="minorBidi"/>
          <w:b w:val="0"/>
          <w:caps w:val="0"/>
          <w:lang w:eastAsia="zh-CN"/>
        </w:rPr>
      </w:pPr>
      <w:r>
        <w:fldChar w:fldCharType="begin"/>
      </w:r>
      <w:r>
        <w:instrText xml:space="preserve"> HYPERLINK \l "_Toc489521974" </w:instrText>
      </w:r>
      <w:r>
        <w:fldChar w:fldCharType="separate"/>
      </w:r>
      <w:r>
        <w:rPr>
          <w:rStyle w:val="43"/>
          <w:lang w:eastAsia="zh-CN"/>
        </w:rPr>
        <w:t>3</w:t>
      </w:r>
      <w:r>
        <w:rPr>
          <w:rFonts w:eastAsiaTheme="minorEastAsia" w:cstheme="minorBidi"/>
          <w:b w:val="0"/>
          <w:caps w:val="0"/>
          <w:lang w:eastAsia="zh-CN"/>
        </w:rPr>
        <w:tab/>
      </w:r>
      <w:r>
        <w:rPr>
          <w:rStyle w:val="43"/>
          <w:lang w:eastAsia="zh-CN"/>
        </w:rPr>
        <w:t>功能需求</w:t>
      </w:r>
      <w:r>
        <w:tab/>
      </w:r>
      <w:r>
        <w:fldChar w:fldCharType="begin"/>
      </w:r>
      <w:r>
        <w:instrText xml:space="preserve"> PAGEREF _Toc489521974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"_Toc489521975" </w:instrText>
      </w:r>
      <w:r>
        <w:fldChar w:fldCharType="separate"/>
      </w:r>
      <w:r>
        <w:rPr>
          <w:rStyle w:val="43"/>
          <w:lang w:eastAsia="zh-CN"/>
        </w:rPr>
        <w:t>3.1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单点登录</w:t>
      </w:r>
      <w:r>
        <w:tab/>
      </w:r>
      <w:r>
        <w:fldChar w:fldCharType="begin"/>
      </w:r>
      <w:r>
        <w:instrText xml:space="preserve"> PAGEREF _Toc489521975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"_Toc489521976" </w:instrText>
      </w:r>
      <w:r>
        <w:fldChar w:fldCharType="separate"/>
      </w:r>
      <w:r>
        <w:rPr>
          <w:rStyle w:val="43"/>
          <w:lang w:eastAsia="zh-CN"/>
        </w:rPr>
        <w:t>3.2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授权登录(一期不做)</w:t>
      </w:r>
      <w:r>
        <w:tab/>
      </w:r>
      <w:r>
        <w:fldChar w:fldCharType="begin"/>
      </w:r>
      <w:r>
        <w:instrText xml:space="preserve"> PAGEREF _Toc489521976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"_Toc489521977" </w:instrText>
      </w:r>
      <w:r>
        <w:fldChar w:fldCharType="separate"/>
      </w:r>
      <w:r>
        <w:rPr>
          <w:rStyle w:val="43"/>
          <w:lang w:eastAsia="zh-CN"/>
        </w:rPr>
        <w:t>3.2.1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开放平台后台管理</w:t>
      </w:r>
      <w:r>
        <w:tab/>
      </w:r>
      <w:r>
        <w:fldChar w:fldCharType="begin"/>
      </w:r>
      <w:r>
        <w:instrText xml:space="preserve"> PAGEREF _Toc489521977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"_Toc489521978" </w:instrText>
      </w:r>
      <w:r>
        <w:fldChar w:fldCharType="separate"/>
      </w:r>
      <w:r>
        <w:rPr>
          <w:rStyle w:val="43"/>
          <w:lang w:eastAsia="zh-CN"/>
        </w:rPr>
        <w:t>3.2.2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开放平台用户中心</w:t>
      </w:r>
      <w:r>
        <w:tab/>
      </w:r>
      <w:r>
        <w:fldChar w:fldCharType="begin"/>
      </w:r>
      <w:r>
        <w:instrText xml:space="preserve"> PAGEREF _Toc489521978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"_Toc489521979"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3.2.2.1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开放平台注册</w:t>
      </w:r>
      <w:r>
        <w:tab/>
      </w:r>
      <w:r>
        <w:fldChar w:fldCharType="begin"/>
      </w:r>
      <w:r>
        <w:instrText xml:space="preserve"> PAGEREF _Toc489521979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"_Toc489521980"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3.2.2.2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创建应用（网站/移动）</w:t>
      </w:r>
      <w:r>
        <w:tab/>
      </w:r>
      <w:r>
        <w:fldChar w:fldCharType="begin"/>
      </w:r>
      <w:r>
        <w:instrText xml:space="preserve"> PAGEREF _Toc489521980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"_Toc489521981"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3.2.2.3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应用审核</w:t>
      </w:r>
      <w:r>
        <w:tab/>
      </w:r>
      <w:r>
        <w:fldChar w:fldCharType="begin"/>
      </w:r>
      <w:r>
        <w:instrText xml:space="preserve"> PAGEREF _Toc489521981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4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"_Toc489521982"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3.2.2.4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SDK(Android/iOS/Web)</w:t>
      </w:r>
      <w:r>
        <w:tab/>
      </w:r>
      <w:r>
        <w:fldChar w:fldCharType="begin"/>
      </w:r>
      <w:r>
        <w:instrText xml:space="preserve"> PAGEREF _Toc489521982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"_Toc489521983"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3.2.2.5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接入指南（Android/iOS/Web）</w:t>
      </w:r>
      <w:r>
        <w:tab/>
      </w:r>
      <w:r>
        <w:fldChar w:fldCharType="begin"/>
      </w:r>
      <w:r>
        <w:instrText xml:space="preserve"> PAGEREF _Toc489521983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"_Toc489521984" </w:instrText>
      </w:r>
      <w:r>
        <w:fldChar w:fldCharType="separate"/>
      </w:r>
      <w:r>
        <w:rPr>
          <w:rStyle w:val="43"/>
          <w:lang w:eastAsia="zh-CN"/>
        </w:rPr>
        <w:t>3.3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接入三方帐号</w:t>
      </w:r>
      <w:r>
        <w:tab/>
      </w:r>
      <w:r>
        <w:fldChar w:fldCharType="begin"/>
      </w:r>
      <w:r>
        <w:instrText xml:space="preserve"> PAGEREF _Toc489521984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"_Toc489521985" </w:instrText>
      </w:r>
      <w:r>
        <w:fldChar w:fldCharType="separate"/>
      </w:r>
      <w:r>
        <w:rPr>
          <w:rStyle w:val="43"/>
          <w:lang w:eastAsia="zh-CN"/>
        </w:rPr>
        <w:t>3.3.1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三方帐号接入</w:t>
      </w:r>
      <w:r>
        <w:tab/>
      </w:r>
      <w:r>
        <w:fldChar w:fldCharType="begin"/>
      </w:r>
      <w:r>
        <w:instrText xml:space="preserve"> PAGEREF _Toc489521985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"_Toc489521986" </w:instrText>
      </w:r>
      <w:r>
        <w:fldChar w:fldCharType="separate"/>
      </w:r>
      <w:r>
        <w:rPr>
          <w:rStyle w:val="43"/>
          <w:lang w:eastAsia="zh-CN"/>
        </w:rPr>
        <w:t>3.3.2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三方帐号解绑(一期不做)</w:t>
      </w:r>
      <w:r>
        <w:tab/>
      </w:r>
      <w:r>
        <w:fldChar w:fldCharType="begin"/>
      </w:r>
      <w:r>
        <w:instrText xml:space="preserve"> PAGEREF _Toc489521986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"_Toc489521987" </w:instrText>
      </w:r>
      <w:r>
        <w:fldChar w:fldCharType="separate"/>
      </w:r>
      <w:r>
        <w:rPr>
          <w:rStyle w:val="43"/>
          <w:lang w:eastAsia="zh-CN"/>
        </w:rPr>
        <w:t>3.4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集成现有系统</w:t>
      </w:r>
      <w:r>
        <w:tab/>
      </w:r>
      <w:r>
        <w:fldChar w:fldCharType="begin"/>
      </w:r>
      <w:r>
        <w:instrText xml:space="preserve"> PAGEREF _Toc489521987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"_Toc489521988" </w:instrText>
      </w:r>
      <w:r>
        <w:fldChar w:fldCharType="separate"/>
      </w:r>
      <w:r>
        <w:rPr>
          <w:rStyle w:val="43"/>
          <w:lang w:eastAsia="zh-CN"/>
        </w:rPr>
        <w:t>3.4.1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可用系统配置</w:t>
      </w:r>
      <w:r>
        <w:tab/>
      </w:r>
      <w:r>
        <w:fldChar w:fldCharType="begin"/>
      </w:r>
      <w:r>
        <w:instrText xml:space="preserve"> PAGEREF _Toc489521988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"_Toc489521989" </w:instrText>
      </w:r>
      <w:r>
        <w:fldChar w:fldCharType="separate"/>
      </w:r>
      <w:r>
        <w:rPr>
          <w:rStyle w:val="43"/>
          <w:lang w:eastAsia="zh-CN"/>
        </w:rPr>
        <w:t>3.4.2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子系统账户绑定</w:t>
      </w:r>
      <w:r>
        <w:tab/>
      </w:r>
      <w:r>
        <w:fldChar w:fldCharType="begin"/>
      </w:r>
      <w:r>
        <w:instrText xml:space="preserve"> PAGEREF _Toc489521989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"_Toc489521990" </w:instrText>
      </w:r>
      <w:r>
        <w:fldChar w:fldCharType="separate"/>
      </w:r>
      <w:r>
        <w:rPr>
          <w:rStyle w:val="43"/>
          <w:lang w:eastAsia="zh-CN"/>
        </w:rPr>
        <w:t>3.5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账户管理</w:t>
      </w:r>
      <w:r>
        <w:tab/>
      </w:r>
      <w:r>
        <w:fldChar w:fldCharType="begin"/>
      </w:r>
      <w:r>
        <w:instrText xml:space="preserve"> PAGEREF _Toc489521990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"_Toc489521991" </w:instrText>
      </w:r>
      <w:r>
        <w:fldChar w:fldCharType="separate"/>
      </w:r>
      <w:r>
        <w:rPr>
          <w:rStyle w:val="43"/>
          <w:lang w:eastAsia="zh-CN"/>
        </w:rPr>
        <w:t>3.5.1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注册</w:t>
      </w:r>
      <w:r>
        <w:tab/>
      </w:r>
      <w:r>
        <w:fldChar w:fldCharType="begin"/>
      </w:r>
      <w:r>
        <w:instrText xml:space="preserve"> PAGEREF _Toc489521991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"_Toc489521992" </w:instrText>
      </w:r>
      <w:r>
        <w:fldChar w:fldCharType="separate"/>
      </w:r>
      <w:r>
        <w:rPr>
          <w:rStyle w:val="43"/>
          <w:lang w:eastAsia="zh-CN"/>
        </w:rPr>
        <w:t>3.5.2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登录</w:t>
      </w:r>
      <w:r>
        <w:tab/>
      </w:r>
      <w:r>
        <w:fldChar w:fldCharType="begin"/>
      </w:r>
      <w:r>
        <w:instrText xml:space="preserve"> PAGEREF _Toc489521992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"_Toc489521993"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3.5.2.1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密码登录</w:t>
      </w:r>
      <w:r>
        <w:tab/>
      </w:r>
      <w:r>
        <w:fldChar w:fldCharType="begin"/>
      </w:r>
      <w:r>
        <w:instrText xml:space="preserve"> PAGEREF _Toc489521993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"_Toc489521994"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3.5.2.2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短信验证码登录</w:t>
      </w:r>
      <w:r>
        <w:tab/>
      </w:r>
      <w:r>
        <w:fldChar w:fldCharType="begin"/>
      </w:r>
      <w:r>
        <w:instrText xml:space="preserve"> PAGEREF _Toc489521994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"_Toc489521995"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3.5.2.3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设备信息采集</w:t>
      </w:r>
      <w:r>
        <w:tab/>
      </w:r>
      <w:r>
        <w:fldChar w:fldCharType="begin"/>
      </w:r>
      <w:r>
        <w:instrText xml:space="preserve"> PAGEREF _Toc489521995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"_Toc489521996"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3.5.2.4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异地登录提醒(一期不做)</w:t>
      </w:r>
      <w:r>
        <w:tab/>
      </w:r>
      <w:r>
        <w:fldChar w:fldCharType="begin"/>
      </w:r>
      <w:r>
        <w:instrText xml:space="preserve"> PAGEREF _Toc489521996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"_Toc489521997"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3.5.2.5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新设备登录检查</w:t>
      </w:r>
      <w:r>
        <w:tab/>
      </w:r>
      <w:r>
        <w:fldChar w:fldCharType="begin"/>
      </w:r>
      <w:r>
        <w:instrText xml:space="preserve"> PAGEREF _Toc489521997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"_Toc489521998"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3.5.2.6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密码错误次数限制</w:t>
      </w:r>
      <w:r>
        <w:tab/>
      </w:r>
      <w:r>
        <w:fldChar w:fldCharType="begin"/>
      </w:r>
      <w:r>
        <w:instrText xml:space="preserve"> PAGEREF _Toc489521998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"_Toc489521999"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3.5.2.7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登录日志记录</w:t>
      </w:r>
      <w:r>
        <w:tab/>
      </w:r>
      <w:r>
        <w:fldChar w:fldCharType="begin"/>
      </w:r>
      <w:r>
        <w:instrText xml:space="preserve"> PAGEREF _Toc489521999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"_Toc489522000"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3.5.2.8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单设备</w:t>
      </w:r>
      <w:r>
        <w:tab/>
      </w:r>
      <w:r>
        <w:fldChar w:fldCharType="begin"/>
      </w:r>
      <w:r>
        <w:instrText xml:space="preserve"> PAGEREF _Toc489522000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"_Toc489522001" </w:instrText>
      </w:r>
      <w:r>
        <w:fldChar w:fldCharType="separate"/>
      </w:r>
      <w:r>
        <w:rPr>
          <w:rStyle w:val="43"/>
          <w:lang w:eastAsia="zh-CN"/>
        </w:rPr>
        <w:t>3.5.3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基本信息完善</w:t>
      </w:r>
      <w:r>
        <w:tab/>
      </w:r>
      <w:r>
        <w:fldChar w:fldCharType="begin"/>
      </w:r>
      <w:r>
        <w:instrText xml:space="preserve"> PAGEREF _Toc489522001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"_Toc489522002" </w:instrText>
      </w:r>
      <w:r>
        <w:fldChar w:fldCharType="separate"/>
      </w:r>
      <w:r>
        <w:rPr>
          <w:rStyle w:val="43"/>
          <w:lang w:eastAsia="zh-CN"/>
        </w:rPr>
        <w:t>3.6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帐号安全</w:t>
      </w:r>
      <w:r>
        <w:tab/>
      </w:r>
      <w:r>
        <w:fldChar w:fldCharType="begin"/>
      </w:r>
      <w:r>
        <w:instrText xml:space="preserve"> PAGEREF _Toc489522002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"_Toc489522003" </w:instrText>
      </w:r>
      <w:r>
        <w:fldChar w:fldCharType="separate"/>
      </w:r>
      <w:r>
        <w:rPr>
          <w:rStyle w:val="43"/>
          <w:lang w:eastAsia="zh-CN"/>
        </w:rPr>
        <w:t>3.6.1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密码管理</w:t>
      </w:r>
      <w:r>
        <w:tab/>
      </w:r>
      <w:r>
        <w:fldChar w:fldCharType="begin"/>
      </w:r>
      <w:r>
        <w:instrText xml:space="preserve"> PAGEREF _Toc489522003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"_Toc489522004"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3.6.1.1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密码修改</w:t>
      </w:r>
      <w:r>
        <w:tab/>
      </w:r>
      <w:r>
        <w:fldChar w:fldCharType="begin"/>
      </w:r>
      <w:r>
        <w:instrText xml:space="preserve"> PAGEREF _Toc489522004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600"/>
          <w:tab w:val="right" w:leader="dot" w:pos="9595"/>
        </w:tabs>
        <w:rPr>
          <w:rFonts w:eastAsiaTheme="minorEastAsia" w:cstheme="minorBidi"/>
          <w:sz w:val="24"/>
          <w:lang w:eastAsia="zh-CN"/>
        </w:rPr>
      </w:pPr>
      <w:r>
        <w:fldChar w:fldCharType="begin"/>
      </w:r>
      <w:r>
        <w:instrText xml:space="preserve"> HYPERLINK \l "_Toc489522005" </w:instrText>
      </w:r>
      <w:r>
        <w:fldChar w:fldCharType="separate"/>
      </w:r>
      <w:r>
        <w:rPr>
          <w:rStyle w:val="43"/>
          <w:rFonts w:ascii="Arial" w:hAnsi="Arial" w:cs="Arial"/>
          <w:lang w:eastAsia="zh-CN"/>
        </w:rPr>
        <w:t>3.6.1.2</w:t>
      </w:r>
      <w:r>
        <w:rPr>
          <w:rFonts w:eastAsiaTheme="minorEastAsia" w:cstheme="minorBidi"/>
          <w:sz w:val="24"/>
          <w:lang w:eastAsia="zh-CN"/>
        </w:rPr>
        <w:tab/>
      </w:r>
      <w:r>
        <w:rPr>
          <w:rStyle w:val="43"/>
          <w:lang w:eastAsia="zh-CN"/>
        </w:rPr>
        <w:t>忘记密码</w:t>
      </w:r>
      <w:r>
        <w:tab/>
      </w:r>
      <w:r>
        <w:fldChar w:fldCharType="begin"/>
      </w:r>
      <w:r>
        <w:instrText xml:space="preserve"> PAGEREF _Toc489522005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"_Toc489522006" </w:instrText>
      </w:r>
      <w:r>
        <w:fldChar w:fldCharType="separate"/>
      </w:r>
      <w:r>
        <w:rPr>
          <w:rStyle w:val="43"/>
          <w:lang w:eastAsia="zh-CN"/>
        </w:rPr>
        <w:t>3.6.2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更换手机号(一期不做)</w:t>
      </w:r>
      <w:r>
        <w:tab/>
      </w:r>
      <w:r>
        <w:fldChar w:fldCharType="begin"/>
      </w:r>
      <w:r>
        <w:instrText xml:space="preserve"> PAGEREF _Toc489522006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"_Toc489522007" </w:instrText>
      </w:r>
      <w:r>
        <w:fldChar w:fldCharType="separate"/>
      </w:r>
      <w:r>
        <w:rPr>
          <w:rStyle w:val="43"/>
          <w:lang w:eastAsia="zh-CN"/>
        </w:rPr>
        <w:t>3.6.3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邮箱地址管理((一期不做)</w:t>
      </w:r>
      <w:r>
        <w:tab/>
      </w:r>
      <w:r>
        <w:fldChar w:fldCharType="begin"/>
      </w:r>
      <w:r>
        <w:instrText xml:space="preserve"> PAGEREF _Toc489522007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"_Toc489522008" </w:instrText>
      </w:r>
      <w:r>
        <w:fldChar w:fldCharType="separate"/>
      </w:r>
      <w:r>
        <w:rPr>
          <w:rStyle w:val="43"/>
          <w:lang w:eastAsia="zh-CN"/>
        </w:rPr>
        <w:t>3.7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后台管理</w:t>
      </w:r>
      <w:r>
        <w:tab/>
      </w:r>
      <w:r>
        <w:fldChar w:fldCharType="begin"/>
      </w:r>
      <w:r>
        <w:instrText xml:space="preserve"> PAGEREF _Toc489522008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"_Toc489522009" </w:instrText>
      </w:r>
      <w:r>
        <w:fldChar w:fldCharType="separate"/>
      </w:r>
      <w:r>
        <w:rPr>
          <w:rStyle w:val="43"/>
          <w:lang w:eastAsia="zh-CN"/>
        </w:rPr>
        <w:t>3.7.1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帐号锁定/解锁</w:t>
      </w:r>
      <w:r>
        <w:tab/>
      </w:r>
      <w:r>
        <w:fldChar w:fldCharType="begin"/>
      </w:r>
      <w:r>
        <w:instrText xml:space="preserve"> PAGEREF _Toc489522009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"_Toc489522010" </w:instrText>
      </w:r>
      <w:r>
        <w:fldChar w:fldCharType="separate"/>
      </w:r>
      <w:r>
        <w:rPr>
          <w:rStyle w:val="43"/>
          <w:lang w:eastAsia="zh-CN"/>
        </w:rPr>
        <w:t>3.7.2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帐号禁用/恢复(一期不做)</w:t>
      </w:r>
      <w:r>
        <w:tab/>
      </w:r>
      <w:r>
        <w:fldChar w:fldCharType="begin"/>
      </w:r>
      <w:r>
        <w:instrText xml:space="preserve"> PAGEREF _Toc489522010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"_Toc489522011" </w:instrText>
      </w:r>
      <w:r>
        <w:fldChar w:fldCharType="separate"/>
      </w:r>
      <w:r>
        <w:rPr>
          <w:rStyle w:val="43"/>
          <w:lang w:eastAsia="zh-CN"/>
        </w:rPr>
        <w:t>3.7.3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登录日志查看(一期不做)</w:t>
      </w:r>
      <w:r>
        <w:tab/>
      </w:r>
      <w:r>
        <w:fldChar w:fldCharType="begin"/>
      </w:r>
      <w:r>
        <w:instrText xml:space="preserve"> PAGEREF _Toc489522011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left" w:pos="1200"/>
          <w:tab w:val="right" w:leader="dot" w:pos="9595"/>
        </w:tabs>
        <w:rPr>
          <w:rFonts w:eastAsiaTheme="minorEastAsia" w:cstheme="minorBidi"/>
          <w:i w:val="0"/>
          <w:lang w:eastAsia="zh-CN"/>
        </w:rPr>
      </w:pPr>
      <w:r>
        <w:fldChar w:fldCharType="begin"/>
      </w:r>
      <w:r>
        <w:instrText xml:space="preserve"> HYPERLINK \l "_Toc489522012" </w:instrText>
      </w:r>
      <w:r>
        <w:fldChar w:fldCharType="separate"/>
      </w:r>
      <w:r>
        <w:rPr>
          <w:rStyle w:val="43"/>
          <w:lang w:eastAsia="zh-CN"/>
        </w:rPr>
        <w:t>3.7.4</w:t>
      </w:r>
      <w:r>
        <w:rPr>
          <w:rFonts w:eastAsiaTheme="minorEastAsia" w:cstheme="minorBidi"/>
          <w:i w:val="0"/>
          <w:lang w:eastAsia="zh-CN"/>
        </w:rPr>
        <w:tab/>
      </w:r>
      <w:r>
        <w:rPr>
          <w:rStyle w:val="43"/>
          <w:lang w:eastAsia="zh-CN"/>
        </w:rPr>
        <w:t>设备信息查看(一期不做)</w:t>
      </w:r>
      <w:r>
        <w:tab/>
      </w:r>
      <w:r>
        <w:fldChar w:fldCharType="begin"/>
      </w:r>
      <w:r>
        <w:instrText xml:space="preserve"> PAGEREF _Toc489522012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600"/>
          <w:tab w:val="right" w:leader="dot" w:pos="9595"/>
        </w:tabs>
        <w:rPr>
          <w:rFonts w:eastAsiaTheme="minorEastAsia" w:cstheme="minorBidi"/>
          <w:b w:val="0"/>
          <w:caps w:val="0"/>
          <w:lang w:eastAsia="zh-CN"/>
        </w:rPr>
      </w:pPr>
      <w:r>
        <w:fldChar w:fldCharType="begin"/>
      </w:r>
      <w:r>
        <w:instrText xml:space="preserve"> HYPERLINK \l "_Toc489522013" </w:instrText>
      </w:r>
      <w:r>
        <w:fldChar w:fldCharType="separate"/>
      </w:r>
      <w:r>
        <w:rPr>
          <w:rStyle w:val="43"/>
          <w:lang w:eastAsia="zh-CN"/>
        </w:rPr>
        <w:t>4</w:t>
      </w:r>
      <w:r>
        <w:rPr>
          <w:rFonts w:eastAsiaTheme="minorEastAsia" w:cstheme="minorBidi"/>
          <w:b w:val="0"/>
          <w:caps w:val="0"/>
          <w:lang w:eastAsia="zh-CN"/>
        </w:rPr>
        <w:tab/>
      </w:r>
      <w:r>
        <w:rPr>
          <w:rStyle w:val="43"/>
          <w:lang w:eastAsia="zh-CN"/>
        </w:rPr>
        <w:t>系统接口</w:t>
      </w:r>
      <w:r>
        <w:tab/>
      </w:r>
      <w:r>
        <w:fldChar w:fldCharType="begin"/>
      </w:r>
      <w:r>
        <w:instrText xml:space="preserve"> PAGEREF _Toc489522013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600"/>
          <w:tab w:val="right" w:leader="dot" w:pos="9595"/>
        </w:tabs>
        <w:rPr>
          <w:rFonts w:eastAsiaTheme="minorEastAsia" w:cstheme="minorBidi"/>
          <w:b w:val="0"/>
          <w:caps w:val="0"/>
          <w:lang w:eastAsia="zh-CN"/>
        </w:rPr>
      </w:pPr>
      <w:r>
        <w:fldChar w:fldCharType="begin"/>
      </w:r>
      <w:r>
        <w:instrText xml:space="preserve"> HYPERLINK \l "_Toc489522014" </w:instrText>
      </w:r>
      <w:r>
        <w:fldChar w:fldCharType="separate"/>
      </w:r>
      <w:r>
        <w:rPr>
          <w:rStyle w:val="43"/>
          <w:lang w:eastAsia="zh-CN"/>
        </w:rPr>
        <w:t>5</w:t>
      </w:r>
      <w:r>
        <w:rPr>
          <w:rFonts w:eastAsiaTheme="minorEastAsia" w:cstheme="minorBidi"/>
          <w:b w:val="0"/>
          <w:caps w:val="0"/>
          <w:lang w:eastAsia="zh-CN"/>
        </w:rPr>
        <w:tab/>
      </w:r>
      <w:r>
        <w:rPr>
          <w:rStyle w:val="43"/>
          <w:lang w:eastAsia="zh-CN"/>
        </w:rPr>
        <w:t>遗留问题</w:t>
      </w:r>
      <w:r>
        <w:tab/>
      </w:r>
      <w:r>
        <w:fldChar w:fldCharType="begin"/>
      </w:r>
      <w:r>
        <w:instrText xml:space="preserve"> PAGEREF _Toc489522014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"_Toc489522015" </w:instrText>
      </w:r>
      <w:r>
        <w:fldChar w:fldCharType="separate"/>
      </w:r>
      <w:r>
        <w:rPr>
          <w:rStyle w:val="43"/>
          <w:lang w:eastAsia="zh-CN"/>
        </w:rPr>
        <w:t>5.1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权限管理</w:t>
      </w:r>
      <w:r>
        <w:tab/>
      </w:r>
      <w:r>
        <w:fldChar w:fldCharType="begin"/>
      </w:r>
      <w:r>
        <w:instrText xml:space="preserve"> PAGEREF _Toc489522015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left" w:pos="1000"/>
          <w:tab w:val="right" w:leader="dot" w:pos="9595"/>
        </w:tabs>
        <w:rPr>
          <w:rFonts w:eastAsiaTheme="minorEastAsia" w:cstheme="minorBidi"/>
          <w:smallCaps w:val="0"/>
          <w:lang w:eastAsia="zh-CN"/>
        </w:rPr>
      </w:pPr>
      <w:r>
        <w:fldChar w:fldCharType="begin"/>
      </w:r>
      <w:r>
        <w:instrText xml:space="preserve"> HYPERLINK \l "_Toc489522016" </w:instrText>
      </w:r>
      <w:r>
        <w:fldChar w:fldCharType="separate"/>
      </w:r>
      <w:r>
        <w:rPr>
          <w:rStyle w:val="43"/>
          <w:lang w:eastAsia="zh-CN"/>
        </w:rPr>
        <w:t>5.2</w:t>
      </w:r>
      <w:r>
        <w:rPr>
          <w:rFonts w:eastAsiaTheme="minorEastAsia" w:cstheme="minorBidi"/>
          <w:smallCaps w:val="0"/>
          <w:lang w:eastAsia="zh-CN"/>
        </w:rPr>
        <w:tab/>
      </w:r>
      <w:r>
        <w:rPr>
          <w:rStyle w:val="43"/>
          <w:lang w:eastAsia="zh-CN"/>
        </w:rPr>
        <w:t>手机号停用同时忘记密码</w:t>
      </w:r>
      <w:r>
        <w:tab/>
      </w:r>
      <w:r>
        <w:fldChar w:fldCharType="begin"/>
      </w:r>
      <w:r>
        <w:instrText xml:space="preserve"> PAGEREF _Toc489522016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400"/>
          <w:tab w:val="right" w:leader="dot" w:pos="9595"/>
        </w:tabs>
        <w:rPr>
          <w:rFonts w:ascii="Arial" w:hAnsi="Arial"/>
        </w:rPr>
      </w:pPr>
      <w:r>
        <w:rPr>
          <w:rFonts w:ascii="Arial" w:hAnsi="Arial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489521967"/>
      <w:r>
        <w:rPr>
          <w:rFonts w:hint="eastAsia"/>
          <w:lang w:eastAsia="zh-CN"/>
        </w:rPr>
        <w:t>概述</w:t>
      </w:r>
      <w:bookmarkEnd w:id="0"/>
    </w:p>
    <w:p>
      <w:pPr>
        <w:pStyle w:val="3"/>
        <w:tabs>
          <w:tab w:val="left" w:pos="450"/>
        </w:tabs>
        <w:ind w:left="0" w:firstLine="0"/>
        <w:rPr>
          <w:lang w:eastAsia="zh-CN"/>
        </w:rPr>
      </w:pPr>
      <w:bookmarkStart w:id="1" w:name="_Toc189456115"/>
      <w:bookmarkEnd w:id="1"/>
      <w:bookmarkStart w:id="2" w:name="_Toc189456113"/>
      <w:bookmarkEnd w:id="2"/>
      <w:bookmarkStart w:id="3" w:name="_Toc189456111"/>
      <w:bookmarkEnd w:id="3"/>
      <w:bookmarkStart w:id="4" w:name="_Toc189456112"/>
      <w:bookmarkEnd w:id="4"/>
      <w:bookmarkStart w:id="5" w:name="_Toc189456108"/>
      <w:bookmarkEnd w:id="5"/>
      <w:bookmarkStart w:id="6" w:name="_Toc489521968"/>
      <w:r>
        <w:rPr>
          <w:rFonts w:hint="eastAsia"/>
          <w:lang w:eastAsia="zh-CN"/>
        </w:rPr>
        <w:t>目的</w:t>
      </w:r>
      <w:bookmarkEnd w:id="6"/>
    </w:p>
    <w:p>
      <w:pPr>
        <w:rPr>
          <w:lang w:eastAsia="zh-CN"/>
        </w:rPr>
      </w:pPr>
      <w:r>
        <w:rPr>
          <w:rFonts w:hint="eastAsia"/>
          <w:lang w:eastAsia="zh-CN"/>
        </w:rPr>
        <w:t>本文是对账户系统的需求进行详细的描述，为后续的开发提供需求说明。</w:t>
      </w:r>
    </w:p>
    <w:p>
      <w:pPr>
        <w:pStyle w:val="3"/>
        <w:tabs>
          <w:tab w:val="left" w:pos="450"/>
        </w:tabs>
        <w:ind w:left="0" w:firstLine="0"/>
        <w:rPr>
          <w:lang w:eastAsia="zh-CN"/>
        </w:rPr>
      </w:pPr>
      <w:bookmarkStart w:id="7" w:name="_Toc489521969"/>
      <w:bookmarkStart w:id="8" w:name="_Toc96831238"/>
      <w:r>
        <w:rPr>
          <w:rFonts w:hint="eastAsia"/>
          <w:lang w:eastAsia="zh-CN"/>
        </w:rPr>
        <w:t>参考资料</w:t>
      </w:r>
      <w:bookmarkEnd w:id="7"/>
    </w:p>
    <w:p>
      <w:pPr>
        <w:rPr>
          <w:lang w:eastAsia="zh-CN"/>
        </w:rPr>
      </w:pPr>
      <w:r>
        <w:rPr>
          <w:rFonts w:hint="eastAsia"/>
          <w:lang w:eastAsia="zh-CN"/>
        </w:rPr>
        <w:t>略</w:t>
      </w:r>
    </w:p>
    <w:p>
      <w:pPr>
        <w:pStyle w:val="3"/>
        <w:tabs>
          <w:tab w:val="left" w:pos="450"/>
        </w:tabs>
        <w:ind w:left="0" w:firstLine="0"/>
        <w:rPr>
          <w:lang w:eastAsia="zh-CN"/>
        </w:rPr>
      </w:pPr>
      <w:bookmarkStart w:id="9" w:name="_Toc489521970"/>
      <w:r>
        <w:rPr>
          <w:rFonts w:hint="eastAsia"/>
          <w:lang w:eastAsia="zh-CN"/>
        </w:rPr>
        <w:t>术语</w:t>
      </w:r>
      <w:bookmarkEnd w:id="9"/>
    </w:p>
    <w:p>
      <w:pPr>
        <w:rPr>
          <w:lang w:eastAsia="zh-CN"/>
        </w:rPr>
      </w:pPr>
      <w:r>
        <w:rPr>
          <w:rFonts w:hint="eastAsia"/>
          <w:lang w:eastAsia="zh-CN"/>
        </w:rPr>
        <w:t>[1] SSO：Single Sin-On 单点登录</w:t>
      </w:r>
    </w:p>
    <w:p>
      <w:pPr>
        <w:pStyle w:val="2"/>
        <w:rPr>
          <w:lang w:eastAsia="zh-CN"/>
        </w:rPr>
      </w:pPr>
      <w:bookmarkStart w:id="10" w:name="_Toc489521971"/>
      <w:r>
        <w:rPr>
          <w:rFonts w:hint="eastAsia"/>
          <w:lang w:eastAsia="zh-CN"/>
        </w:rPr>
        <w:t>概述</w:t>
      </w:r>
      <w:bookmarkEnd w:id="10"/>
    </w:p>
    <w:p>
      <w:pPr>
        <w:pStyle w:val="3"/>
        <w:rPr>
          <w:lang w:eastAsia="zh-CN"/>
        </w:rPr>
      </w:pPr>
      <w:bookmarkStart w:id="11" w:name="_Toc489521972"/>
      <w:r>
        <w:rPr>
          <w:rFonts w:hint="eastAsia"/>
          <w:lang w:eastAsia="zh-CN"/>
        </w:rPr>
        <w:t>系统概述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账户系统是为整个系统提供统一的账户管理，主要包括单点登录，授权登录，接入第三方帐号等功能。后期可能还会涉及账户相关的数据管理。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2" w:name="_Toc489521973"/>
      <w:r>
        <w:rPr>
          <w:rFonts w:hint="eastAsia"/>
          <w:lang w:eastAsia="zh-CN"/>
        </w:rPr>
        <w:t>系统接口</w:t>
      </w:r>
      <w:bookmarkEnd w:id="12"/>
    </w:p>
    <w:p>
      <w:pPr>
        <w:rPr>
          <w:lang w:eastAsia="zh-CN"/>
        </w:rPr>
      </w:pPr>
      <w:r>
        <w:rPr>
          <w:rFonts w:hint="eastAsia"/>
          <w:lang w:eastAsia="zh-CN"/>
        </w:rPr>
        <w:t>一期支持微信帐号登录。</w:t>
      </w:r>
      <w:ins w:id="0" w:author="Microsoft" w:date="2017-08-10T00:37:00Z">
        <w:r>
          <w:rPr>
            <w:rFonts w:hint="eastAsia"/>
            <w:lang w:eastAsia="zh-CN"/>
          </w:rPr>
          <w:t>（仅限APP）</w:t>
        </w:r>
      </w:ins>
    </w:p>
    <w:p>
      <w:pPr>
        <w:pStyle w:val="2"/>
        <w:rPr>
          <w:lang w:eastAsia="zh-CN"/>
        </w:rPr>
      </w:pPr>
      <w:bookmarkStart w:id="13" w:name="_Toc489521974"/>
      <w:r>
        <w:rPr>
          <w:rFonts w:hint="eastAsia"/>
          <w:lang w:eastAsia="zh-CN"/>
        </w:rPr>
        <w:t>功能需求</w:t>
      </w:r>
      <w:bookmarkEnd w:id="13"/>
    </w:p>
    <w:p>
      <w:pPr>
        <w:pStyle w:val="3"/>
        <w:rPr>
          <w:lang w:eastAsia="zh-CN"/>
        </w:rPr>
      </w:pPr>
      <w:bookmarkStart w:id="14" w:name="_Toc489521975"/>
      <w:r>
        <w:rPr>
          <w:rFonts w:hint="eastAsia"/>
          <w:lang w:eastAsia="zh-CN"/>
        </w:rPr>
        <w:t>单点登录</w:t>
      </w:r>
      <w:bookmarkEnd w:id="14"/>
    </w:p>
    <w:p>
      <w:pPr>
        <w:rPr>
          <w:lang w:eastAsia="zh-CN"/>
        </w:rPr>
      </w:pPr>
      <w:r>
        <w:rPr>
          <w:rFonts w:hint="eastAsia"/>
          <w:lang w:eastAsia="zh-CN"/>
        </w:rPr>
        <w:t>单点登录主要实现一次登录后，可以访问多个子系统。</w:t>
      </w:r>
    </w:p>
    <w:p>
      <w:pPr>
        <w:rPr>
          <w:lang w:eastAsia="zh-CN"/>
        </w:rPr>
      </w:pPr>
    </w:p>
    <w:p>
      <w:pPr>
        <w:pStyle w:val="3"/>
        <w:rPr>
          <w:ins w:id="1" w:author="Microsoft" w:date="2017-08-10T00:41:00Z"/>
          <w:lang w:eastAsia="zh-CN"/>
        </w:rPr>
      </w:pPr>
      <w:bookmarkStart w:id="15" w:name="_Toc489521976"/>
      <w:commentRangeStart w:id="0"/>
      <w:r>
        <w:rPr>
          <w:rFonts w:hint="eastAsia"/>
          <w:lang w:eastAsia="zh-CN"/>
        </w:rPr>
        <w:t>授权登录(一期不做)</w:t>
      </w:r>
      <w:commentRangeEnd w:id="0"/>
      <w:r>
        <w:rPr>
          <w:rStyle w:val="44"/>
          <w:rFonts w:asciiTheme="minorHAnsi" w:hAnsiTheme="minorHAnsi"/>
          <w:b w:val="0"/>
          <w:snapToGrid/>
        </w:rPr>
        <w:commentReference w:id="0"/>
      </w:r>
      <w:bookmarkEnd w:id="15"/>
    </w:p>
    <w:p>
      <w:pPr>
        <w:rPr>
          <w:lang w:eastAsia="zh-CN"/>
        </w:rPr>
        <w:pPrChange w:id="2" w:author="Microsoft" w:date="2017-08-10T00:41:00Z">
          <w:pPr>
            <w:pStyle w:val="3"/>
          </w:pPr>
        </w:pPrChange>
      </w:pPr>
      <w:ins w:id="3" w:author="Microsoft" w:date="2017-08-10T00:41:00Z">
        <w:r>
          <w:rPr>
            <w:rFonts w:hint="eastAsia"/>
            <w:lang w:eastAsia="zh-CN"/>
          </w:rPr>
          <w:t>授权蓝润账号登录其他系统，APP</w:t>
        </w:r>
      </w:ins>
      <w:ins w:id="4" w:author="Microsoft" w:date="2017-08-10T00:42:00Z">
        <w:r>
          <w:rPr>
            <w:rFonts w:hint="eastAsia"/>
            <w:lang w:eastAsia="zh-CN"/>
          </w:rPr>
          <w:t>类似授权微信账号登录斗鱼平台</w:t>
        </w:r>
      </w:ins>
      <w:ins w:id="5" w:author="Microsoft" w:date="2017-08-10T00:43:00Z">
        <w:r>
          <w:rPr>
            <w:rFonts w:hint="eastAsia"/>
            <w:lang w:eastAsia="zh-CN"/>
          </w:rPr>
          <w:t>，</w:t>
        </w:r>
      </w:ins>
      <w:ins w:id="6" w:author="Microsoft" w:date="2017-08-10T00:44:00Z">
        <w:r>
          <w:rPr>
            <w:rFonts w:hint="eastAsia"/>
            <w:lang w:eastAsia="zh-CN"/>
          </w:rPr>
          <w:t>WEB端等以后金宝行APP带有扫描二维码功能即可WEB扫码授权登录。</w:t>
        </w:r>
      </w:ins>
    </w:p>
    <w:p>
      <w:pPr>
        <w:pStyle w:val="4"/>
        <w:tabs>
          <w:tab w:val="clear" w:pos="3556"/>
        </w:tabs>
        <w:ind w:left="709"/>
        <w:rPr>
          <w:ins w:id="7" w:author="Microsoft" w:date="2017-08-10T00:45:00Z"/>
          <w:lang w:eastAsia="zh-CN"/>
        </w:rPr>
      </w:pPr>
      <w:bookmarkStart w:id="16" w:name="_Toc489521977"/>
      <w:r>
        <w:rPr>
          <w:rFonts w:hint="eastAsia"/>
          <w:lang w:eastAsia="zh-CN"/>
        </w:rPr>
        <w:t>开放平台后台管理</w:t>
      </w:r>
      <w:bookmarkEnd w:id="16"/>
    </w:p>
    <w:p>
      <w:pPr>
        <w:pStyle w:val="4"/>
        <w:tabs>
          <w:tab w:val="clear" w:pos="3556"/>
        </w:tabs>
        <w:ind w:left="709"/>
        <w:rPr>
          <w:ins w:id="8" w:author="Microsoft" w:date="2017-08-10T00:54:00Z"/>
          <w:lang w:eastAsia="zh-CN"/>
        </w:rPr>
      </w:pPr>
      <w:bookmarkStart w:id="17" w:name="_Toc489521978"/>
      <w:r>
        <w:rPr>
          <w:rFonts w:hint="eastAsia"/>
          <w:lang w:eastAsia="zh-CN"/>
        </w:rPr>
        <w:t>开放平台用户中心</w:t>
      </w:r>
      <w:bookmarkEnd w:id="17"/>
    </w:p>
    <w:p>
      <w:pPr>
        <w:pStyle w:val="5"/>
        <w:rPr>
          <w:lang w:eastAsia="zh-CN"/>
        </w:rPr>
        <w:pPrChange w:id="9" w:author="Microsoft" w:date="2017-08-10T00:58:00Z">
          <w:pPr/>
        </w:pPrChange>
      </w:pPr>
      <w:bookmarkStart w:id="18" w:name="_Toc489521979"/>
      <w:r>
        <w:rPr>
          <w:rFonts w:hint="eastAsia"/>
          <w:lang w:eastAsia="zh-CN"/>
        </w:rPr>
        <w:t>开放平台注册</w:t>
      </w:r>
      <w:bookmarkEnd w:id="18"/>
    </w:p>
    <w:p>
      <w:pPr>
        <w:rPr>
          <w:lang w:eastAsia="zh-CN"/>
        </w:rPr>
      </w:pPr>
      <w:r>
        <w:rPr>
          <w:rFonts w:hint="eastAsia"/>
          <w:lang w:eastAsia="zh-CN"/>
        </w:rPr>
        <w:t>用户使用手机号和验证码注册，暂时不提供其他注册方式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19" w:name="_Toc489521980"/>
      <w:r>
        <w:rPr>
          <w:rFonts w:hint="eastAsia"/>
          <w:lang w:eastAsia="zh-CN"/>
        </w:rPr>
        <w:t>创建应用（网站/移动）</w:t>
      </w:r>
      <w:bookmarkEnd w:id="19"/>
    </w:p>
    <w:p>
      <w:pPr>
        <w:pStyle w:val="5"/>
        <w:rPr>
          <w:lang w:eastAsia="zh-CN"/>
        </w:rPr>
      </w:pPr>
      <w:bookmarkStart w:id="20" w:name="_Toc489521981"/>
      <w:r>
        <w:rPr>
          <w:rFonts w:hint="eastAsia"/>
          <w:lang w:eastAsia="zh-CN"/>
        </w:rPr>
        <w:t>应用审核</w:t>
      </w:r>
      <w:bookmarkEnd w:id="20"/>
    </w:p>
    <w:p>
      <w:pPr>
        <w:pStyle w:val="5"/>
        <w:rPr>
          <w:lang w:eastAsia="zh-CN"/>
        </w:rPr>
      </w:pPr>
      <w:bookmarkStart w:id="21" w:name="_Toc489521982"/>
      <w:r>
        <w:rPr>
          <w:rFonts w:hint="eastAsia"/>
          <w:lang w:eastAsia="zh-CN"/>
        </w:rPr>
        <w:t>SDK(Android/iOS/Web)</w:t>
      </w:r>
      <w:bookmarkEnd w:id="21"/>
    </w:p>
    <w:p>
      <w:pPr>
        <w:pStyle w:val="5"/>
        <w:rPr>
          <w:lang w:eastAsia="zh-CN"/>
        </w:rPr>
      </w:pPr>
      <w:bookmarkStart w:id="22" w:name="_Toc489521983"/>
      <w:r>
        <w:rPr>
          <w:rFonts w:hint="eastAsia"/>
          <w:lang w:eastAsia="zh-CN"/>
        </w:rPr>
        <w:t>接入指南（Android/iOS/Web）</w:t>
      </w:r>
      <w:bookmarkEnd w:id="22"/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3" w:name="_Toc489521984"/>
      <w:r>
        <w:rPr>
          <w:rFonts w:hint="eastAsia"/>
          <w:lang w:eastAsia="zh-CN"/>
        </w:rPr>
        <w:t>接入三方帐号</w:t>
      </w:r>
      <w:bookmarkEnd w:id="23"/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24" w:name="_Toc489521985"/>
      <w:r>
        <w:rPr>
          <w:rFonts w:hint="eastAsia"/>
          <w:lang w:eastAsia="zh-CN"/>
        </w:rPr>
        <w:t>三方帐号接入</w:t>
      </w:r>
      <w:bookmarkEnd w:id="24"/>
    </w:p>
    <w:p>
      <w:pPr>
        <w:rPr>
          <w:lang w:eastAsia="zh-CN"/>
        </w:rPr>
      </w:pPr>
      <w:r>
        <w:rPr>
          <w:rFonts w:hint="eastAsia"/>
          <w:lang w:eastAsia="zh-CN"/>
        </w:rPr>
        <w:t>授权微信登录APP，首次成功后跳转至绑定手机号，获取验证码，设置密码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下次点击微信登录，直接登录成功</w:t>
      </w:r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25" w:name="_Toc489521986"/>
      <w:commentRangeStart w:id="1"/>
      <w:r>
        <w:rPr>
          <w:rFonts w:hint="eastAsia"/>
          <w:lang w:eastAsia="zh-CN"/>
        </w:rPr>
        <w:t>三方帐号解绑(一期不做)</w:t>
      </w:r>
      <w:commentRangeEnd w:id="1"/>
      <w:r>
        <w:rPr>
          <w:rStyle w:val="44"/>
          <w:rFonts w:asciiTheme="minorHAnsi" w:hAnsiTheme="minorHAnsi"/>
          <w:b w:val="0"/>
          <w:snapToGrid/>
        </w:rPr>
        <w:commentReference w:id="1"/>
      </w:r>
      <w:bookmarkEnd w:id="25"/>
    </w:p>
    <w:p>
      <w:pPr>
        <w:rPr>
          <w:lang w:eastAsia="zh-CN"/>
        </w:rPr>
      </w:pPr>
      <w:r>
        <w:rPr>
          <w:rFonts w:hint="eastAsia"/>
          <w:lang w:eastAsia="zh-CN"/>
        </w:rPr>
        <w:t>暂时不考虑，</w:t>
      </w:r>
      <w:r>
        <w:rPr>
          <w:rFonts w:hint="eastAsia"/>
          <w:highlight w:val="yellow"/>
          <w:lang w:eastAsia="zh-CN"/>
        </w:rPr>
        <w:t>改状态，若绑定新的则替换</w:t>
      </w:r>
    </w:p>
    <w:p>
      <w:pPr>
        <w:pStyle w:val="3"/>
        <w:rPr>
          <w:lang w:eastAsia="zh-CN"/>
        </w:rPr>
      </w:pPr>
      <w:bookmarkStart w:id="26" w:name="_Toc489521987"/>
      <w:r>
        <w:rPr>
          <w:rFonts w:hint="eastAsia"/>
          <w:lang w:eastAsia="zh-CN"/>
        </w:rPr>
        <w:t>集成现有系统</w:t>
      </w:r>
      <w:bookmarkEnd w:id="26"/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27" w:name="_Toc489521988"/>
      <w:r>
        <w:rPr>
          <w:rFonts w:hint="eastAsia"/>
          <w:lang w:eastAsia="zh-CN"/>
        </w:rPr>
        <w:t>可用系统配置</w:t>
      </w:r>
      <w:bookmarkEnd w:id="27"/>
      <w:ins w:id="10" w:author="yinhui zhou" w:date="2017-08-08T18:00:00Z">
        <w:r>
          <w:rPr>
            <w:rFonts w:hint="eastAsia"/>
            <w:lang w:eastAsia="zh-CN"/>
          </w:rPr>
          <w:t>（后台）</w:t>
        </w:r>
      </w:ins>
      <w:r>
        <w:rPr>
          <w:rFonts w:hint="eastAsia"/>
          <w:lang w:eastAsia="zh-CN"/>
        </w:rPr>
        <w:t>（一期不做）</w:t>
      </w:r>
    </w:p>
    <w:p>
      <w:pPr>
        <w:rPr>
          <w:lang w:eastAsia="zh-CN"/>
        </w:rPr>
      </w:pPr>
      <w:del w:id="11" w:author="yinhui zhou" w:date="2017-08-08T17:55:00Z">
        <w:r>
          <w:rPr>
            <w:lang w:eastAsia="zh-CN"/>
          </w:rPr>
          <w:delText xml:space="preserve"> </w:delText>
        </w:r>
      </w:del>
      <w:commentRangeStart w:id="2"/>
      <w:r>
        <w:rPr>
          <w:rFonts w:hint="eastAsia"/>
          <w:lang w:eastAsia="zh-CN"/>
        </w:rPr>
        <w:t>提供界面把所有可用的系统添加进来</w:t>
      </w:r>
      <w:commentRangeEnd w:id="2"/>
      <w:r>
        <w:rPr>
          <w:rStyle w:val="44"/>
        </w:rPr>
        <w:commentReference w:id="2"/>
      </w:r>
      <w:del w:id="12" w:author="yinhui zhou" w:date="2017-08-08T17:55:00Z">
        <w:r>
          <w:rPr>
            <w:rFonts w:hint="eastAsia"/>
            <w:lang w:eastAsia="zh-CN"/>
          </w:rPr>
          <w:delText>。</w:delText>
        </w:r>
      </w:del>
      <w:ins w:id="13" w:author="yinhui zhou" w:date="2017-08-08T17:59:00Z">
        <w:r>
          <w:rPr>
            <w:rFonts w:hint="eastAsia"/>
            <w:lang w:eastAsia="zh-CN"/>
          </w:rPr>
          <w:t xml:space="preserve"> </w:t>
        </w:r>
      </w:ins>
      <w:del w:id="14" w:author="yinhui zhou" w:date="2017-08-08T17:59:00Z">
        <w:r>
          <w:rPr>
            <w:rFonts w:hint="eastAsia"/>
            <w:lang w:eastAsia="zh-CN"/>
          </w:rPr>
          <w:delText>这些系统可供用户添加到自己的可用系统中去。</w:delText>
        </w:r>
      </w:del>
    </w:p>
    <w:p>
      <w:pPr>
        <w:rPr>
          <w:ins w:id="15" w:author="yinhui zhou" w:date="2017-08-08T17:57:00Z"/>
          <w:lang w:eastAsia="zh-CN"/>
        </w:rPr>
      </w:pPr>
      <w:r>
        <w:rPr>
          <w:rFonts w:hint="eastAsia"/>
          <w:lang w:eastAsia="zh-CN"/>
        </w:rPr>
        <w:t>具体关键信息包括：系统名称，</w:t>
      </w:r>
      <w:ins w:id="16" w:author="yinhui zhou" w:date="2017-08-08T17:56:00Z">
        <w:r>
          <w:rPr>
            <w:rFonts w:hint="eastAsia"/>
            <w:lang w:eastAsia="zh-CN"/>
          </w:rPr>
          <w:t>系统图标，系统描述，</w:t>
        </w:r>
      </w:ins>
      <w:r>
        <w:rPr>
          <w:rFonts w:hint="eastAsia"/>
          <w:lang w:eastAsia="zh-CN"/>
        </w:rPr>
        <w:t>系统访问URL。</w:t>
      </w:r>
    </w:p>
    <w:p>
      <w:pPr>
        <w:rPr>
          <w:ins w:id="17" w:author="yinhui zhou" w:date="2017-08-08T17:57:00Z"/>
          <w:lang w:eastAsia="zh-CN"/>
        </w:rPr>
      </w:pPr>
      <w:ins w:id="18" w:author="yinhui zhou" w:date="2017-08-08T17:57:00Z">
        <w:r>
          <w:rPr>
            <w:rFonts w:hint="eastAsia"/>
            <w:lang w:eastAsia="zh-CN"/>
          </w:rPr>
          <w:t>系统添加</w:t>
        </w:r>
      </w:ins>
    </w:p>
    <w:p>
      <w:pPr>
        <w:rPr>
          <w:ins w:id="19" w:author="yinhui zhou" w:date="2017-08-08T17:58:00Z"/>
          <w:lang w:eastAsia="zh-CN"/>
        </w:rPr>
      </w:pPr>
      <w:ins w:id="20" w:author="yinhui zhou" w:date="2017-08-08T17:57:00Z">
        <w:r>
          <w:rPr>
            <w:rFonts w:hint="eastAsia"/>
            <w:lang w:eastAsia="zh-CN"/>
          </w:rPr>
          <w:t>修改</w:t>
        </w:r>
      </w:ins>
    </w:p>
    <w:p>
      <w:pPr>
        <w:rPr>
          <w:lang w:eastAsia="zh-CN"/>
        </w:rPr>
      </w:pPr>
      <w:ins w:id="21" w:author="yinhui zhou" w:date="2017-08-08T17:58:00Z">
        <w:r>
          <w:rPr>
            <w:rFonts w:hint="eastAsia"/>
            <w:lang w:eastAsia="zh-CN"/>
          </w:rPr>
          <w:t>查看（列表）</w:t>
        </w:r>
      </w:ins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rFonts w:hint="eastAsia"/>
          <w:lang w:eastAsia="zh-CN"/>
        </w:rPr>
      </w:pPr>
      <w:bookmarkStart w:id="28" w:name="_Toc489521989"/>
      <w:r>
        <w:rPr>
          <w:rFonts w:hint="eastAsia"/>
          <w:lang w:eastAsia="zh-CN"/>
        </w:rPr>
        <w:t>子系统账户绑定</w:t>
      </w:r>
      <w:bookmarkEnd w:id="28"/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web版点击左上角logo回到欢迎页（具体查看原型图）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第一步：添加自己可用的系统；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第二步：初次访问需要输入账号和密码。服务器存储账户和密码，后续直接点击相应系统就可以登录。</w:t>
      </w:r>
      <w:ins w:id="22" w:author="yinhui zhou" w:date="2017-08-08T18:05:00Z">
        <w:r>
          <w:rPr>
            <w:rFonts w:hint="eastAsia"/>
            <w:lang w:eastAsia="zh-CN"/>
          </w:rPr>
          <w:t>提示登录失败。</w:t>
        </w:r>
      </w:ins>
    </w:p>
    <w:p>
      <w:pPr>
        <w:pStyle w:val="3"/>
        <w:rPr>
          <w:lang w:eastAsia="zh-CN"/>
        </w:rPr>
      </w:pPr>
      <w:bookmarkStart w:id="29" w:name="_Toc489521990"/>
      <w:r>
        <w:rPr>
          <w:rFonts w:hint="eastAsia"/>
          <w:lang w:eastAsia="zh-CN"/>
        </w:rPr>
        <w:t>账户管理</w:t>
      </w:r>
      <w:bookmarkEnd w:id="29"/>
    </w:p>
    <w:p>
      <w:pPr>
        <w:pStyle w:val="4"/>
        <w:tabs>
          <w:tab w:val="clear" w:pos="3556"/>
        </w:tabs>
        <w:ind w:left="709"/>
        <w:rPr>
          <w:rFonts w:hint="eastAsia"/>
          <w:lang w:eastAsia="zh-CN"/>
        </w:rPr>
      </w:pPr>
      <w:bookmarkStart w:id="30" w:name="_Toc489521991"/>
      <w:r>
        <w:rPr>
          <w:rFonts w:hint="eastAsia"/>
          <w:lang w:eastAsia="zh-CN"/>
        </w:rPr>
        <w:t>注册</w:t>
      </w:r>
      <w:bookmarkEnd w:id="30"/>
      <w:r>
        <w:rPr>
          <w:rFonts w:hint="eastAsia"/>
          <w:lang w:eastAsia="zh-CN"/>
        </w:rPr>
        <w:t>（WEB）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当用户出现提示文报错的时候，根据UI设计出现红框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图片验证码点击图片更换一张验证码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创建账号第一步：</w:t>
      </w:r>
    </w:p>
    <w:p>
      <w:pPr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lang w:eastAsia="zh-CN"/>
        </w:rPr>
        <w:t>1：</w:t>
      </w:r>
      <w:r>
        <w:rPr>
          <w:rFonts w:hint="eastAsia"/>
          <w:b/>
          <w:bCs/>
          <w:color w:val="00B050"/>
          <w:lang w:eastAsia="zh-CN"/>
        </w:rPr>
        <w:t>当用户未输入手机号点击“下一步”，提示“请输入手机号”</w:t>
      </w:r>
    </w:p>
    <w:p>
      <w:pPr>
        <w:rPr>
          <w:rFonts w:hint="eastAsia"/>
          <w:b/>
          <w:bCs/>
          <w:color w:val="00B050"/>
          <w:lang w:eastAsia="zh-CN"/>
        </w:rPr>
      </w:pPr>
    </w:p>
    <w:p>
      <w:pPr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b/>
          <w:bCs/>
          <w:color w:val="00B050"/>
          <w:lang w:eastAsia="zh-CN"/>
        </w:rPr>
      </w:pPr>
      <w:r>
        <w:rPr>
          <w:lang w:eastAsia="zh-CN"/>
        </w:rPr>
        <w:t>2：</w:t>
      </w:r>
      <w:r>
        <w:rPr>
          <w:b/>
          <w:bCs/>
          <w:color w:val="00B050"/>
          <w:lang w:eastAsia="zh-CN"/>
        </w:rPr>
        <w:t>用户输入手机号，输入手机号码位数不够11位，</w:t>
      </w:r>
      <w:r>
        <w:rPr>
          <w:rFonts w:hint="eastAsia"/>
          <w:b/>
          <w:bCs/>
          <w:color w:val="00B050"/>
          <w:lang w:eastAsia="zh-CN"/>
        </w:rPr>
        <w:t>点击“下一步”</w:t>
      </w:r>
      <w:r>
        <w:rPr>
          <w:b/>
          <w:bCs/>
          <w:color w:val="00B050"/>
          <w:lang w:eastAsia="zh-CN"/>
        </w:rPr>
        <w:t>提示“请输入正确的手机号码”</w:t>
      </w:r>
    </w:p>
    <w:p>
      <w:pPr>
        <w:pStyle w:val="59"/>
        <w:rPr>
          <w:lang w:eastAsia="zh-CN"/>
        </w:rPr>
      </w:pPr>
      <w:r>
        <w:rPr>
          <w:lang w:eastAsia="zh-CN"/>
        </w:rPr>
        <w:t>3：</w:t>
      </w:r>
      <w:r>
        <w:rPr>
          <w:b/>
          <w:bCs/>
          <w:color w:val="00B050"/>
          <w:lang w:eastAsia="zh-CN"/>
        </w:rPr>
        <w:t>用户输入手机号，输入手机号码规则不对，</w:t>
      </w:r>
      <w:r>
        <w:rPr>
          <w:rFonts w:hint="eastAsia"/>
          <w:b/>
          <w:bCs/>
          <w:color w:val="00B050"/>
          <w:lang w:eastAsia="zh-CN"/>
        </w:rPr>
        <w:t>点击“下一步”</w:t>
      </w:r>
      <w:r>
        <w:rPr>
          <w:b/>
          <w:bCs/>
          <w:color w:val="00B050"/>
          <w:lang w:eastAsia="zh-CN"/>
        </w:rPr>
        <w:t>提示“请输入正确的手机号码</w:t>
      </w:r>
      <w:r>
        <w:rPr>
          <w:lang w:eastAsia="zh-CN"/>
        </w:rPr>
        <w:t>”</w:t>
      </w:r>
    </w:p>
    <w:p>
      <w:pPr>
        <w:pStyle w:val="59"/>
        <w:rPr>
          <w:lang w:eastAsia="zh-CN"/>
        </w:rPr>
      </w:pPr>
    </w:p>
    <w:p>
      <w:pPr>
        <w:pStyle w:val="59"/>
        <w:rPr>
          <w:lang w:eastAsia="zh-CN"/>
        </w:rPr>
      </w:pPr>
    </w:p>
    <w:p>
      <w:pPr>
        <w:pStyle w:val="59"/>
        <w:rPr>
          <w:b/>
          <w:bCs/>
          <w:color w:val="00B050"/>
          <w:lang w:eastAsia="zh-CN"/>
        </w:rPr>
      </w:pPr>
      <w:r>
        <w:rPr>
          <w:lang w:eastAsia="zh-CN"/>
        </w:rPr>
        <w:t>4：</w:t>
      </w:r>
      <w:r>
        <w:rPr>
          <w:b/>
          <w:bCs/>
          <w:color w:val="00B050"/>
          <w:lang w:eastAsia="zh-CN"/>
        </w:rPr>
        <w:t>用户输入手机号，输入的手机号码规则正确，但是已注册，丢失焦点后，提示“该手机号已注册，请登录”</w:t>
      </w:r>
    </w:p>
    <w:p>
      <w:pPr>
        <w:pStyle w:val="59"/>
        <w:rPr>
          <w:b/>
          <w:bCs/>
          <w:color w:val="00B050"/>
          <w:lang w:eastAsia="zh-CN"/>
        </w:rPr>
      </w:pPr>
    </w:p>
    <w:p>
      <w:pPr>
        <w:pStyle w:val="59"/>
        <w:rPr>
          <w:b/>
          <w:bCs/>
          <w:color w:val="00B050"/>
          <w:lang w:eastAsia="zh-CN"/>
        </w:rPr>
      </w:pPr>
      <w:r>
        <w:rPr>
          <w:b/>
          <w:bCs/>
          <w:color w:val="00B050"/>
          <w:lang w:eastAsia="zh-CN"/>
        </w:rPr>
        <w:t>5：用户输入手机号，输入的手机号码规则正确且未注册，</w:t>
      </w:r>
      <w:r>
        <w:rPr>
          <w:rFonts w:hint="eastAsia"/>
          <w:b/>
          <w:bCs/>
          <w:color w:val="00B050"/>
          <w:lang w:eastAsia="zh-CN"/>
        </w:rPr>
        <w:t>点击“下一步”</w:t>
      </w:r>
      <w:r>
        <w:rPr>
          <w:b/>
          <w:bCs/>
          <w:color w:val="00B050"/>
          <w:lang w:eastAsia="zh-CN"/>
        </w:rPr>
        <w:t>，提示“请输入图形验证码”</w:t>
      </w:r>
    </w:p>
    <w:p>
      <w:pPr>
        <w:pStyle w:val="59"/>
        <w:rPr>
          <w:b/>
          <w:bCs/>
          <w:color w:val="00B050"/>
          <w:lang w:eastAsia="zh-CN"/>
        </w:rPr>
      </w:pPr>
      <w:r>
        <w:rPr>
          <w:b/>
          <w:bCs/>
          <w:color w:val="00B050"/>
          <w:lang w:eastAsia="zh-CN"/>
        </w:rPr>
        <w:t>6：用户输入手机号，输入的手机号码规则正确且未注册，图片验证码输入错误，</w:t>
      </w:r>
      <w:r>
        <w:rPr>
          <w:rFonts w:hint="eastAsia"/>
          <w:b/>
          <w:bCs/>
          <w:color w:val="00B050"/>
          <w:lang w:eastAsia="zh-CN"/>
        </w:rPr>
        <w:t>点击“下一步”</w:t>
      </w:r>
      <w:r>
        <w:rPr>
          <w:b/>
          <w:bCs/>
          <w:color w:val="00B050"/>
          <w:lang w:eastAsia="zh-CN"/>
        </w:rPr>
        <w:t>提示“图形验证码错误”且更换一张图片验证码</w:t>
      </w:r>
    </w:p>
    <w:p>
      <w:pPr>
        <w:pStyle w:val="59"/>
        <w:rPr>
          <w:b/>
          <w:bCs/>
          <w:color w:val="00B050"/>
          <w:lang w:eastAsia="zh-CN"/>
        </w:rPr>
      </w:pPr>
    </w:p>
    <w:p>
      <w:pPr>
        <w:pStyle w:val="59"/>
        <w:rPr>
          <w:rFonts w:hint="eastAsia"/>
          <w:b/>
          <w:bCs/>
          <w:color w:val="00B050"/>
          <w:lang w:eastAsia="zh-CN"/>
        </w:rPr>
      </w:pPr>
      <w:r>
        <w:rPr>
          <w:b/>
          <w:bCs/>
          <w:color w:val="00B050"/>
          <w:lang w:eastAsia="zh-CN"/>
        </w:rPr>
        <w:t>7：用户输入手机号，输入的手机号码规则正确且未注册，图片验证码输入正确，</w:t>
      </w:r>
      <w:r>
        <w:rPr>
          <w:rFonts w:hint="eastAsia"/>
          <w:b/>
          <w:bCs/>
          <w:color w:val="00B050"/>
          <w:lang w:eastAsia="zh-CN"/>
        </w:rPr>
        <w:t>点击“下一步”跳转至创建账号第二个页面，并且给用户手机发送一条验证码</w:t>
      </w: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创建账号第二步：</w:t>
      </w:r>
    </w:p>
    <w:p>
      <w:pPr>
        <w:pStyle w:val="59"/>
        <w:rPr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1：</w:t>
      </w:r>
      <w:r>
        <w:rPr>
          <w:b/>
          <w:bCs/>
          <w:color w:val="00B050"/>
          <w:lang w:eastAsia="zh-CN"/>
        </w:rPr>
        <w:t>“获取验证码”按钮</w:t>
      </w:r>
      <w:r>
        <w:rPr>
          <w:rFonts w:hint="eastAsia"/>
          <w:b/>
          <w:bCs/>
          <w:color w:val="00B050"/>
          <w:lang w:eastAsia="zh-CN"/>
        </w:rPr>
        <w:t>为“重新发送（60S）”</w:t>
      </w:r>
      <w:r>
        <w:rPr>
          <w:b/>
          <w:bCs/>
          <w:color w:val="00B050"/>
          <w:lang w:eastAsia="zh-CN"/>
        </w:rPr>
        <w:t>，</w:t>
      </w:r>
      <w:r>
        <w:rPr>
          <w:rFonts w:hint="eastAsia"/>
          <w:b/>
          <w:bCs/>
          <w:color w:val="00B050"/>
          <w:lang w:eastAsia="zh-CN"/>
        </w:rPr>
        <w:t>60秒后回到“获取验证码”按钮，再次</w:t>
      </w:r>
      <w:r>
        <w:rPr>
          <w:b/>
          <w:bCs/>
          <w:color w:val="00B050"/>
          <w:lang w:eastAsia="zh-CN"/>
        </w:rPr>
        <w:t>点击</w:t>
      </w:r>
      <w:r>
        <w:rPr>
          <w:rFonts w:hint="eastAsia"/>
          <w:b/>
          <w:bCs/>
          <w:color w:val="00B050"/>
          <w:lang w:eastAsia="zh-CN"/>
        </w:rPr>
        <w:t>后</w:t>
      </w:r>
      <w:r>
        <w:rPr>
          <w:b/>
          <w:bCs/>
          <w:color w:val="00B050"/>
          <w:lang w:eastAsia="zh-CN"/>
        </w:rPr>
        <w:t>变成120S，后续都是120S。</w:t>
      </w: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2</w:t>
      </w:r>
      <w:r>
        <w:rPr>
          <w:b/>
          <w:bCs/>
          <w:color w:val="00B050"/>
          <w:lang w:eastAsia="zh-CN"/>
        </w:rPr>
        <w:t>：用户</w:t>
      </w:r>
      <w:r>
        <w:rPr>
          <w:rFonts w:hint="eastAsia"/>
          <w:b/>
          <w:bCs/>
          <w:color w:val="00B050"/>
          <w:lang w:eastAsia="zh-CN"/>
        </w:rPr>
        <w:t>未</w:t>
      </w:r>
      <w:r>
        <w:rPr>
          <w:b/>
          <w:bCs/>
          <w:color w:val="00B050"/>
          <w:lang w:eastAsia="zh-CN"/>
        </w:rPr>
        <w:t>输入</w:t>
      </w:r>
      <w:r>
        <w:rPr>
          <w:rFonts w:hint="eastAsia"/>
          <w:b/>
          <w:bCs/>
          <w:color w:val="00B050"/>
          <w:lang w:eastAsia="zh-CN"/>
        </w:rPr>
        <w:t>手机验证码</w:t>
      </w:r>
      <w:r>
        <w:rPr>
          <w:b/>
          <w:bCs/>
          <w:color w:val="00B050"/>
          <w:lang w:eastAsia="zh-CN"/>
        </w:rPr>
        <w:t>，</w:t>
      </w:r>
      <w:r>
        <w:rPr>
          <w:rFonts w:hint="eastAsia"/>
          <w:b/>
          <w:bCs/>
          <w:color w:val="00B050"/>
          <w:lang w:eastAsia="zh-CN"/>
        </w:rPr>
        <w:t>点击“确认”</w:t>
      </w:r>
      <w:r>
        <w:rPr>
          <w:b/>
          <w:bCs/>
          <w:color w:val="00B050"/>
          <w:lang w:eastAsia="zh-CN"/>
        </w:rPr>
        <w:t>，提示“</w:t>
      </w:r>
      <w:r>
        <w:rPr>
          <w:rFonts w:hint="eastAsia"/>
          <w:b/>
          <w:bCs/>
          <w:color w:val="00B050"/>
          <w:lang w:eastAsia="zh-CN"/>
        </w:rPr>
        <w:t>请输入手机验证码</w:t>
      </w:r>
      <w:r>
        <w:rPr>
          <w:b/>
          <w:bCs/>
          <w:color w:val="00B050"/>
          <w:lang w:eastAsia="zh-CN"/>
        </w:rPr>
        <w:t>”</w:t>
      </w: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3：用户输入错误手机验证码，点击“确认”，提示“手机验证码输入错误”</w:t>
      </w:r>
      <w:r>
        <w:rPr>
          <w:b/>
          <w:bCs/>
          <w:color w:val="00B050"/>
          <w:lang w:eastAsia="zh-CN"/>
        </w:rPr>
        <w:t xml:space="preserve"> （当该步骤手机验证码输入错误次数5次后，提示“请重新获取验证码”） </w:t>
      </w:r>
    </w:p>
    <w:p>
      <w:pPr>
        <w:pStyle w:val="59"/>
        <w:rPr>
          <w:b/>
          <w:bCs/>
          <w:color w:val="00B050"/>
          <w:lang w:eastAsia="zh-CN"/>
        </w:rPr>
      </w:pPr>
    </w:p>
    <w:p>
      <w:pPr>
        <w:pStyle w:val="59"/>
        <w:rPr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4</w:t>
      </w:r>
      <w:r>
        <w:rPr>
          <w:b/>
          <w:bCs/>
          <w:color w:val="00B050"/>
          <w:lang w:eastAsia="zh-CN"/>
        </w:rPr>
        <w:t>：</w:t>
      </w:r>
      <w:r>
        <w:rPr>
          <w:rFonts w:hint="eastAsia"/>
          <w:b/>
          <w:bCs/>
          <w:color w:val="00B050"/>
          <w:lang w:eastAsia="zh-CN"/>
        </w:rPr>
        <w:t>用户</w:t>
      </w:r>
      <w:r>
        <w:rPr>
          <w:b/>
          <w:bCs/>
          <w:color w:val="00B050"/>
          <w:lang w:eastAsia="zh-CN"/>
        </w:rPr>
        <w:t>手机验证码输入正确，密码输入不符合6-16位数字或字母，</w:t>
      </w:r>
      <w:r>
        <w:rPr>
          <w:rFonts w:hint="eastAsia"/>
          <w:b/>
          <w:bCs/>
          <w:color w:val="00B050"/>
          <w:lang w:eastAsia="zh-CN"/>
        </w:rPr>
        <w:t>点击“确认”</w:t>
      </w:r>
      <w:r>
        <w:rPr>
          <w:b/>
          <w:bCs/>
          <w:color w:val="00B050"/>
          <w:lang w:eastAsia="zh-CN"/>
        </w:rPr>
        <w:t>则提示“请输入密码（6-16位数字或字母）”</w:t>
      </w: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rFonts w:hint="eastAsia"/>
          <w:b/>
          <w:bCs/>
          <w:color w:val="00B050"/>
          <w:lang w:eastAsia="zh-CN"/>
        </w:rPr>
      </w:pPr>
    </w:p>
    <w:p>
      <w:pPr>
        <w:pStyle w:val="59"/>
        <w:rPr>
          <w:b/>
          <w:bCs/>
          <w:color w:val="00B050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5</w:t>
      </w:r>
      <w:r>
        <w:rPr>
          <w:b/>
          <w:bCs/>
          <w:color w:val="00B050"/>
          <w:lang w:eastAsia="zh-CN"/>
        </w:rPr>
        <w:t>：</w:t>
      </w:r>
      <w:r>
        <w:rPr>
          <w:rFonts w:hint="eastAsia"/>
          <w:b/>
          <w:bCs/>
          <w:color w:val="00B050"/>
          <w:lang w:eastAsia="zh-CN"/>
        </w:rPr>
        <w:t>用户</w:t>
      </w:r>
      <w:r>
        <w:rPr>
          <w:b/>
          <w:bCs/>
          <w:color w:val="00B050"/>
          <w:lang w:eastAsia="zh-CN"/>
        </w:rPr>
        <w:t>手机验证码输入正确，密码输入符合规则，点击”</w:t>
      </w:r>
      <w:r>
        <w:rPr>
          <w:rFonts w:hint="eastAsia"/>
          <w:b/>
          <w:bCs/>
          <w:color w:val="00B050"/>
          <w:lang w:eastAsia="zh-CN"/>
        </w:rPr>
        <w:t>确认</w:t>
      </w:r>
      <w:r>
        <w:rPr>
          <w:b/>
          <w:bCs/>
          <w:color w:val="00B050"/>
          <w:lang w:eastAsia="zh-CN"/>
        </w:rPr>
        <w:t>”后，</w:t>
      </w:r>
      <w:r>
        <w:rPr>
          <w:rFonts w:hint="eastAsia"/>
          <w:b/>
          <w:bCs/>
          <w:color w:val="FF0000"/>
          <w:lang w:eastAsia="zh-CN"/>
        </w:rPr>
        <w:t>弹出弹框“注册成功”</w:t>
      </w:r>
      <w:r>
        <w:rPr>
          <w:rFonts w:hint="eastAsia"/>
          <w:b/>
          <w:bCs/>
          <w:color w:val="00B050"/>
          <w:lang w:eastAsia="zh-CN"/>
        </w:rPr>
        <w:t>，</w:t>
      </w:r>
      <w:r>
        <w:rPr>
          <w:b/>
          <w:bCs/>
          <w:color w:val="00B050"/>
          <w:lang w:eastAsia="zh-CN"/>
        </w:rPr>
        <w:t>跳转首页，注册成功。</w:t>
      </w:r>
    </w:p>
    <w:p>
      <w:pPr>
        <w:pStyle w:val="59"/>
        <w:rPr>
          <w:lang w:eastAsia="zh-CN"/>
        </w:rPr>
      </w:pPr>
    </w:p>
    <w:p>
      <w:pPr>
        <w:pStyle w:val="59"/>
        <w:rPr>
          <w:lang w:eastAsia="zh-CN"/>
        </w:rPr>
      </w:pPr>
      <w:r>
        <w:rPr>
          <w:lang w:eastAsia="zh-CN"/>
        </w:rPr>
        <w:t>密码强度要求：</w:t>
      </w:r>
      <w:r>
        <w:rPr>
          <w:b/>
          <w:bCs/>
          <w:color w:val="FF0000"/>
          <w:lang w:eastAsia="zh-CN"/>
        </w:rPr>
        <w:t>6-16位，可以为英文字母或数字，强度只有位数要求</w:t>
      </w:r>
      <w:r>
        <w:rPr>
          <w:lang w:eastAsia="zh-CN"/>
        </w:rPr>
        <w:t>。</w:t>
      </w:r>
    </w:p>
    <w:p>
      <w:pPr>
        <w:pStyle w:val="59"/>
        <w:rPr>
          <w:rFonts w:hint="eastAsia"/>
          <w:lang w:eastAsia="zh-CN"/>
        </w:rPr>
      </w:pPr>
      <w:r>
        <w:rPr>
          <w:lang w:eastAsia="zh-CN"/>
        </w:rPr>
        <w:t>手机验证码：</w:t>
      </w:r>
      <w:r>
        <w:rPr>
          <w:b/>
          <w:bCs/>
          <w:color w:val="FF0000"/>
          <w:lang w:eastAsia="zh-CN"/>
        </w:rPr>
        <w:t>6位数字</w:t>
      </w:r>
    </w:p>
    <w:p>
      <w:pPr>
        <w:pStyle w:val="59"/>
        <w:rPr>
          <w:rFonts w:hint="eastAsia"/>
        </w:rPr>
      </w:pPr>
      <w:r>
        <w:rPr>
          <w:rFonts w:hint="eastAsia"/>
          <w:lang w:eastAsia="zh-CN"/>
        </w:rPr>
        <w:t>图片验证码：</w:t>
      </w:r>
      <w:r>
        <w:rPr>
          <w:rFonts w:hint="eastAsia"/>
          <w:b/>
          <w:bCs/>
          <w:color w:val="FF0000"/>
          <w:lang w:eastAsia="zh-CN"/>
        </w:rPr>
        <w:t>4位数字</w:t>
      </w:r>
    </w:p>
    <w:p>
      <w:pPr>
        <w:rPr>
          <w:rFonts w:hint="eastAsia"/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31" w:name="_Toc489521992"/>
      <w:r>
        <w:rPr>
          <w:rFonts w:hint="eastAsia"/>
          <w:lang w:eastAsia="zh-CN"/>
        </w:rPr>
        <w:t>登录</w:t>
      </w:r>
      <w:bookmarkEnd w:id="31"/>
      <w:r>
        <w:rPr>
          <w:rFonts w:hint="eastAsia"/>
          <w:lang w:eastAsia="zh-CN"/>
        </w:rPr>
        <w:t>（web）</w:t>
      </w:r>
    </w:p>
    <w:p>
      <w:pPr>
        <w:rPr>
          <w:ins w:id="23" w:author="yinhui zhou" w:date="2017-08-08T18:14:00Z"/>
          <w:lang w:eastAsia="zh-CN"/>
        </w:rPr>
      </w:pPr>
      <w:ins w:id="24" w:author="yinhui zhou" w:date="2017-08-08T18:13:00Z">
        <w:r>
          <w:rPr>
            <w:rFonts w:hint="eastAsia"/>
            <w:lang w:eastAsia="zh-CN"/>
          </w:rPr>
          <w:t>Web只提供手机号密码登录，APP上同时</w:t>
        </w:r>
      </w:ins>
      <w:r>
        <w:rPr>
          <w:rFonts w:hint="eastAsia"/>
          <w:lang w:eastAsia="zh-CN"/>
        </w:rPr>
        <w:t>提供手机验证码和密码两种登录方式。</w:t>
      </w:r>
    </w:p>
    <w:p>
      <w:pPr>
        <w:pStyle w:val="59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：</w:t>
      </w:r>
      <w:r>
        <w:rPr>
          <w:b/>
          <w:bCs/>
          <w:color w:val="FF0000"/>
          <w:lang w:eastAsia="zh-CN"/>
        </w:rPr>
        <w:t>若用户未输入手机号，点击登录，提示“请输入手机号”并且红框住手机号输入框</w:t>
      </w:r>
      <w:r>
        <w:rPr>
          <w:lang w:eastAsia="zh-CN"/>
        </w:rPr>
        <w:t>，</w:t>
      </w:r>
    </w:p>
    <w:p>
      <w:pPr>
        <w:pStyle w:val="59"/>
        <w:rPr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lang w:eastAsia="zh-CN"/>
        </w:rPr>
        <w:t>2：</w:t>
      </w:r>
      <w:r>
        <w:rPr>
          <w:b/>
          <w:bCs/>
          <w:color w:val="FF0000"/>
          <w:lang w:eastAsia="zh-CN"/>
        </w:rPr>
        <w:t>用户输入手机号，输入手机号码位数不够11位，提示“请输入正确的手机号码”</w:t>
      </w:r>
    </w:p>
    <w:p>
      <w:pPr>
        <w:pStyle w:val="59"/>
        <w:rPr>
          <w:lang w:eastAsia="zh-CN"/>
        </w:rPr>
      </w:pPr>
      <w:r>
        <w:rPr>
          <w:b/>
          <w:bCs/>
          <w:color w:val="FF0000"/>
          <w:lang w:eastAsia="zh-CN"/>
        </w:rPr>
        <w:t>3：用户输入手机号，输入手机号码规则不对，提示“请输入正确的手机号码”</w:t>
      </w:r>
    </w:p>
    <w:p>
      <w:pPr>
        <w:pStyle w:val="59"/>
        <w:rPr>
          <w:lang w:eastAsia="zh-CN"/>
        </w:rPr>
      </w:pPr>
    </w:p>
    <w:p>
      <w:pPr>
        <w:pStyle w:val="59"/>
        <w:rPr>
          <w:lang w:eastAsia="zh-CN"/>
        </w:rPr>
      </w:pPr>
      <w:r>
        <w:rPr>
          <w:lang w:eastAsia="zh-CN"/>
        </w:rPr>
        <w:t>4：</w:t>
      </w:r>
      <w:r>
        <w:rPr>
          <w:b/>
          <w:bCs/>
          <w:color w:val="FF0000"/>
          <w:lang w:eastAsia="zh-CN"/>
        </w:rPr>
        <w:t>用户输入手机号，输入的手机号码规则正确，未输入密码，点击登录后提示“请输入密码”</w:t>
      </w:r>
    </w:p>
    <w:p>
      <w:pPr>
        <w:pStyle w:val="59"/>
        <w:rPr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lang w:eastAsia="zh-CN"/>
        </w:rPr>
        <w:t>5：</w:t>
      </w:r>
      <w:r>
        <w:rPr>
          <w:b/>
          <w:bCs/>
          <w:color w:val="FF0000"/>
          <w:lang w:eastAsia="zh-CN"/>
        </w:rPr>
        <w:t>用户输入手机号，输入的手机号码规则正确，输入密码后，请求服务器，密码和手机号</w:t>
      </w: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不匹配，提示“用户名或密码错误”</w:t>
      </w:r>
    </w:p>
    <w:p>
      <w:pPr>
        <w:rPr>
          <w:ins w:id="25" w:author="yinhui zhou" w:date="2017-08-08T18:13:00Z"/>
          <w:lang w:eastAsia="zh-CN"/>
        </w:rPr>
      </w:pP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记住我勾选后，默认浏览器记住用户账号密码</w:t>
      </w:r>
    </w:p>
    <w:p>
      <w:pPr>
        <w:rPr>
          <w:rFonts w:hint="eastAsia"/>
          <w:lang w:eastAsia="zh-CN"/>
        </w:rPr>
      </w:pPr>
    </w:p>
    <w:p>
      <w:pPr>
        <w:pStyle w:val="5"/>
        <w:rPr>
          <w:lang w:eastAsia="zh-CN"/>
        </w:rPr>
      </w:pPr>
      <w:bookmarkStart w:id="32" w:name="_Toc489521993"/>
      <w:r>
        <w:rPr>
          <w:rFonts w:hint="eastAsia"/>
          <w:lang w:eastAsia="zh-CN"/>
        </w:rPr>
        <w:t>密码登录</w:t>
      </w:r>
      <w:bookmarkEnd w:id="32"/>
    </w:p>
    <w:p>
      <w:pPr>
        <w:rPr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默认登录只需输入手机号和密码，如果</w:t>
      </w:r>
      <w:r>
        <w:rPr>
          <w:rFonts w:hint="eastAsia"/>
          <w:b/>
          <w:bCs/>
          <w:color w:val="FF0000"/>
          <w:lang w:eastAsia="zh-CN"/>
        </w:rPr>
        <w:t>密码错误超过三次，就需要加入图片验证码，4位数字。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3" w:name="_Toc489521994"/>
      <w:r>
        <w:rPr>
          <w:rFonts w:hint="eastAsia"/>
          <w:lang w:eastAsia="zh-CN"/>
        </w:rPr>
        <w:t>短信验证码登录</w:t>
      </w:r>
      <w:bookmarkEnd w:id="33"/>
      <w:r>
        <w:rPr>
          <w:rFonts w:hint="eastAsia"/>
          <w:lang w:eastAsia="zh-CN"/>
        </w:rPr>
        <w:t>（</w:t>
      </w:r>
      <w:r>
        <w:rPr>
          <w:lang w:eastAsia="zh-CN"/>
        </w:rPr>
        <w:t>该功能仅限APP</w:t>
      </w:r>
      <w:r>
        <w:rPr>
          <w:rFonts w:hint="eastAsia"/>
          <w:lang w:eastAsia="zh-CN"/>
        </w:rPr>
        <w:t>）且当前版本已经实现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输入手机号和短信验证码即可登录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4" w:name="_Toc489521995"/>
      <w:r>
        <w:rPr>
          <w:rFonts w:hint="eastAsia"/>
          <w:lang w:eastAsia="zh-CN"/>
        </w:rPr>
        <w:t>设备信息采集</w:t>
      </w:r>
      <w:bookmarkEnd w:id="34"/>
    </w:p>
    <w:p>
      <w:pPr>
        <w:rPr>
          <w:lang w:eastAsia="zh-CN"/>
        </w:rPr>
      </w:pPr>
      <w:r>
        <w:rPr>
          <w:rFonts w:hint="eastAsia"/>
          <w:lang w:eastAsia="zh-CN"/>
        </w:rPr>
        <w:t>手机品牌，手机型号，手机唯一识别码，操作系统版本</w:t>
      </w:r>
      <w:del w:id="26" w:author="yinhui zhou" w:date="2017-08-08T18:21:00Z">
        <w:r>
          <w:rPr>
            <w:rFonts w:hint="eastAsia"/>
            <w:lang w:eastAsia="zh-CN"/>
          </w:rPr>
          <w:delText>，APP名称，APP版本</w:delText>
        </w:r>
      </w:del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2666365" cy="33426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5" w:name="_Toc489521996"/>
      <w:r>
        <w:rPr>
          <w:rFonts w:hint="eastAsia"/>
          <w:lang w:eastAsia="zh-CN"/>
        </w:rPr>
        <w:t>异地登录提醒(一期不做)</w:t>
      </w:r>
      <w:bookmarkEnd w:id="35"/>
    </w:p>
    <w:p>
      <w:pPr>
        <w:rPr>
          <w:lang w:eastAsia="zh-CN"/>
        </w:rPr>
      </w:pPr>
      <w:r>
        <w:rPr>
          <w:rFonts w:hint="eastAsia"/>
          <w:lang w:eastAsia="zh-CN"/>
        </w:rPr>
        <w:t>暂时不考虑。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6" w:name="_Toc489521997"/>
      <w:r>
        <w:rPr>
          <w:rFonts w:hint="eastAsia"/>
          <w:lang w:eastAsia="zh-CN"/>
        </w:rPr>
        <w:t>新设备登录检查</w:t>
      </w:r>
      <w:bookmarkEnd w:id="36"/>
    </w:p>
    <w:p>
      <w:pPr>
        <w:rPr>
          <w:lang w:eastAsia="zh-CN"/>
        </w:rPr>
      </w:pPr>
      <w:r>
        <w:rPr>
          <w:rFonts w:hint="eastAsia"/>
          <w:lang w:eastAsia="zh-CN"/>
        </w:rPr>
        <w:t>在一台新设备上登录APP，需要用户输入手机验证码。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7" w:name="_Toc489521998"/>
      <w:r>
        <w:rPr>
          <w:rFonts w:hint="eastAsia"/>
          <w:lang w:eastAsia="zh-CN"/>
        </w:rPr>
        <w:t>密码错误次数限制</w:t>
      </w:r>
      <w:bookmarkEnd w:id="37"/>
    </w:p>
    <w:p>
      <w:pPr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三次之后加图片验证码，然后还可以输入五次。总共可以输入八次。</w:t>
      </w:r>
    </w:p>
    <w:p>
      <w:pPr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 xml:space="preserve">超过八次之后的处理: 锁定账户半小时。同时提示用户“密码错误次数过多，账户锁定30分钟，建议找回密码”。 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b/>
          <w:bCs/>
          <w:color w:val="FF0000"/>
          <w:lang w:eastAsia="zh-CN"/>
        </w:rPr>
        <w:t>找回密码不受半小时限制。</w:t>
      </w:r>
    </w:p>
    <w:p>
      <w:pPr>
        <w:pStyle w:val="5"/>
        <w:rPr>
          <w:lang w:eastAsia="zh-CN"/>
        </w:rPr>
      </w:pPr>
      <w:bookmarkStart w:id="38" w:name="_Toc489521999"/>
      <w:r>
        <w:rPr>
          <w:rFonts w:hint="eastAsia"/>
          <w:lang w:eastAsia="zh-CN"/>
        </w:rPr>
        <w:t>登录日志记录</w:t>
      </w:r>
      <w:bookmarkEnd w:id="38"/>
    </w:p>
    <w:p>
      <w:pPr>
        <w:rPr>
          <w:lang w:eastAsia="zh-CN"/>
        </w:rPr>
      </w:pPr>
      <w:r>
        <w:rPr>
          <w:rFonts w:hint="eastAsia"/>
          <w:lang w:eastAsia="zh-CN"/>
        </w:rPr>
        <w:t>时间，IP地址，应用名称，设备信息(仅针对APP)等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bookmarkStart w:id="39" w:name="_Toc489522000"/>
      <w:r>
        <w:rPr>
          <w:rFonts w:hint="eastAsia"/>
          <w:lang w:eastAsia="zh-CN"/>
        </w:rPr>
        <w:t>单设备</w:t>
      </w:r>
      <w:bookmarkEnd w:id="39"/>
    </w:p>
    <w:p>
      <w:pPr>
        <w:rPr>
          <w:lang w:eastAsia="zh-CN"/>
        </w:rPr>
      </w:pPr>
      <w:r>
        <w:rPr>
          <w:rFonts w:hint="eastAsia"/>
          <w:lang w:eastAsia="zh-CN"/>
        </w:rPr>
        <w:t>只支持在一个设备上登录，另外一台设备登录后，之前的自动下线。（仅针对APP）</w:t>
      </w:r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40" w:name="_Toc489522001"/>
      <w:commentRangeStart w:id="3"/>
      <w:r>
        <w:rPr>
          <w:rFonts w:hint="eastAsia"/>
          <w:lang w:eastAsia="zh-CN"/>
        </w:rPr>
        <w:t>基本信息完善</w:t>
      </w:r>
      <w:commentRangeEnd w:id="3"/>
      <w:r>
        <w:rPr>
          <w:rStyle w:val="44"/>
          <w:rFonts w:asciiTheme="minorHAnsi" w:hAnsiTheme="minorHAnsi"/>
          <w:b w:val="0"/>
          <w:snapToGrid/>
        </w:rPr>
        <w:commentReference w:id="3"/>
      </w:r>
      <w:bookmarkEnd w:id="40"/>
    </w:p>
    <w:p>
      <w:pPr>
        <w:rPr>
          <w:lang w:eastAsia="zh-CN"/>
        </w:rPr>
      </w:pPr>
      <w:r>
        <w:rPr>
          <w:rFonts w:hint="eastAsia"/>
          <w:lang w:eastAsia="zh-CN"/>
        </w:rPr>
        <w:t>个人基本信息表：</w:t>
      </w:r>
    </w:p>
    <w:tbl>
      <w:tblPr>
        <w:tblStyle w:val="46"/>
        <w:tblW w:w="9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4559"/>
        <w:gridCol w:w="3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455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姓名</w:t>
            </w:r>
          </w:p>
        </w:tc>
        <w:tc>
          <w:tcPr>
            <w:tcW w:w="455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ins w:id="27" w:author="yinhui zhou" w:date="2017-08-08T18:22:00Z"/>
        </w:trPr>
        <w:tc>
          <w:tcPr>
            <w:tcW w:w="1939" w:type="dxa"/>
          </w:tcPr>
          <w:p>
            <w:pPr>
              <w:rPr>
                <w:ins w:id="28" w:author="yinhui zhou" w:date="2017-08-08T18:22:00Z"/>
                <w:lang w:eastAsia="zh-CN"/>
              </w:rPr>
            </w:pPr>
            <w:r>
              <w:rPr>
                <w:lang w:eastAsia="zh-CN"/>
              </w:rPr>
              <w:t>手机号</w:t>
            </w:r>
          </w:p>
        </w:tc>
        <w:tc>
          <w:tcPr>
            <w:tcW w:w="4559" w:type="dxa"/>
          </w:tcPr>
          <w:p>
            <w:pPr>
              <w:rPr>
                <w:ins w:id="29" w:author="yinhui zhou" w:date="2017-08-08T18:22:00Z"/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3179" w:type="dxa"/>
          </w:tcPr>
          <w:p>
            <w:pPr>
              <w:rPr>
                <w:ins w:id="30" w:author="yinhui zhou" w:date="2017-08-08T18:22:00Z"/>
                <w:lang w:eastAsia="zh-CN"/>
              </w:rPr>
            </w:pPr>
            <w:r>
              <w:rPr>
                <w:lang w:eastAsia="zh-CN"/>
              </w:rPr>
              <w:t>即用户注册手机号，默认填写再此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QQ</w:t>
            </w:r>
          </w:p>
        </w:tc>
        <w:tc>
          <w:tcPr>
            <w:tcW w:w="455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限定长度为最长15位，且仅可输入数字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邮箱</w:t>
            </w:r>
          </w:p>
        </w:tc>
        <w:tc>
          <w:tcPr>
            <w:tcW w:w="455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限定长度为最长30位，且含有@和.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地址</w:t>
            </w:r>
          </w:p>
        </w:tc>
        <w:tc>
          <w:tcPr>
            <w:tcW w:w="455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限定长度为最长30位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</w:p>
        </w:tc>
        <w:tc>
          <w:tcPr>
            <w:tcW w:w="45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字符串</w:t>
            </w: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最大尺寸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</w:p>
        </w:tc>
        <w:tc>
          <w:tcPr>
            <w:tcW w:w="455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</w:p>
        </w:tc>
        <w:tc>
          <w:tcPr>
            <w:tcW w:w="455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</w:p>
        </w:tc>
        <w:tc>
          <w:tcPr>
            <w:tcW w:w="455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</w:p>
        </w:tc>
        <w:tc>
          <w:tcPr>
            <w:tcW w:w="455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39" w:type="dxa"/>
          </w:tcPr>
          <w:p>
            <w:pPr>
              <w:rPr>
                <w:lang w:eastAsia="zh-CN"/>
              </w:rPr>
            </w:pPr>
          </w:p>
        </w:tc>
        <w:tc>
          <w:tcPr>
            <w:tcW w:w="4559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3179" w:type="dxa"/>
          </w:tcPr>
          <w:p>
            <w:pPr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41" w:name="_Toc489522002"/>
      <w:r>
        <w:rPr>
          <w:rFonts w:hint="eastAsia"/>
          <w:lang w:eastAsia="zh-CN"/>
        </w:rPr>
        <w:t>帐号安全</w:t>
      </w:r>
      <w:bookmarkEnd w:id="41"/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42" w:name="_Toc489522003"/>
      <w:r>
        <w:rPr>
          <w:rFonts w:hint="eastAsia"/>
          <w:lang w:eastAsia="zh-CN"/>
        </w:rPr>
        <w:t>密码管理</w:t>
      </w:r>
      <w:bookmarkEnd w:id="42"/>
    </w:p>
    <w:p>
      <w:pPr>
        <w:pStyle w:val="5"/>
        <w:rPr>
          <w:lang w:eastAsia="zh-CN"/>
        </w:rPr>
      </w:pPr>
      <w:bookmarkStart w:id="43" w:name="_Toc489522004"/>
      <w:commentRangeStart w:id="4"/>
      <w:r>
        <w:rPr>
          <w:rFonts w:hint="eastAsia"/>
          <w:lang w:eastAsia="zh-CN"/>
        </w:rPr>
        <w:t>密码修改</w:t>
      </w:r>
      <w:bookmarkEnd w:id="43"/>
      <w:commentRangeEnd w:id="4"/>
      <w:r>
        <w:rPr>
          <w:rStyle w:val="44"/>
          <w:b w:val="0"/>
          <w:snapToGrid/>
        </w:rPr>
        <w:commentReference w:id="4"/>
      </w:r>
    </w:p>
    <w:p>
      <w:pPr>
        <w:rPr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要求输入原密码，新密码输入要求两次。</w:t>
      </w:r>
      <w:ins w:id="31" w:author="yinhui zhou" w:date="2017-08-08T18:29:00Z">
        <w:r>
          <w:rPr>
            <w:rFonts w:hint="eastAsia"/>
            <w:b/>
            <w:bCs/>
            <w:color w:val="FF0000"/>
            <w:lang w:eastAsia="zh-CN"/>
          </w:rPr>
          <w:t>修改密码之后，需要重新登录。</w:t>
        </w:r>
      </w:ins>
    </w:p>
    <w:p>
      <w:pPr>
        <w:pStyle w:val="59"/>
        <w:rPr>
          <w:rFonts w:hint="eastAsia"/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1</w:t>
      </w:r>
      <w:r>
        <w:rPr>
          <w:b/>
          <w:bCs/>
          <w:color w:val="FF0000"/>
          <w:lang w:eastAsia="zh-CN"/>
        </w:rPr>
        <w:t>：直接点击确定，提示“请输入原密码”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2：输入错误原密码后，点击确定，提示原密码输入错误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3：输入正确原密码，未输入新密码，提示“新输入新密码”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4：输入正确原密码，输入新密码，未再次输入新密码，提示“请再次输入新密码”</w:t>
      </w:r>
    </w:p>
    <w:p>
      <w:pPr>
        <w:pStyle w:val="59"/>
        <w:rPr>
          <w:b/>
          <w:bCs/>
          <w:color w:val="0000FF"/>
          <w:lang w:eastAsia="zh-CN"/>
        </w:rPr>
      </w:pPr>
      <w:r>
        <w:rPr>
          <w:b/>
          <w:bCs/>
          <w:color w:val="FF0000"/>
          <w:lang w:eastAsia="zh-CN"/>
        </w:rPr>
        <w:t>5：输入正确原密码，输入新密码，再次输入新密码与新密码不符合，提示“新密码两次输入不一致”且</w:t>
      </w:r>
      <w:r>
        <w:rPr>
          <w:b/>
          <w:bCs/>
          <w:color w:val="0000FF"/>
          <w:lang w:eastAsia="zh-CN"/>
        </w:rPr>
        <w:t>清空新密码和再次输入新密码填写框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6：输入正确原密码，输入新密码两次输入一只，点击确定后，提示“修改成功”</w:t>
      </w:r>
    </w:p>
    <w:p>
      <w:pPr>
        <w:rPr>
          <w:lang w:eastAsia="zh-CN"/>
        </w:rPr>
      </w:pPr>
    </w:p>
    <w:p>
      <w:pPr>
        <w:pStyle w:val="5"/>
        <w:rPr>
          <w:rFonts w:hint="eastAsia"/>
          <w:lang w:eastAsia="zh-CN"/>
        </w:rPr>
      </w:pPr>
      <w:bookmarkStart w:id="44" w:name="_Toc489522005"/>
      <w:r>
        <w:rPr>
          <w:rFonts w:hint="eastAsia"/>
          <w:lang w:eastAsia="zh-CN"/>
        </w:rPr>
        <w:t>忘记密码</w:t>
      </w:r>
      <w:bookmarkEnd w:id="4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当用户出现提示文报错的时候，根据UI设计出现红框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图片验证码点击图片更换一张验证码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找回密码第一步：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1：</w:t>
      </w:r>
      <w:r>
        <w:rPr>
          <w:rFonts w:hint="eastAsia"/>
          <w:b/>
          <w:bCs/>
          <w:color w:val="FF0000"/>
          <w:lang w:eastAsia="zh-CN"/>
        </w:rPr>
        <w:t>当用户未输入手机号点击“下一步”，提示“请输入手机号”</w:t>
      </w:r>
    </w:p>
    <w:p>
      <w:pPr>
        <w:rPr>
          <w:rFonts w:hint="eastAsia"/>
          <w:b/>
          <w:bCs/>
          <w:color w:val="FF0000"/>
          <w:lang w:eastAsia="zh-CN"/>
        </w:rPr>
      </w:pPr>
    </w:p>
    <w:p>
      <w:pPr>
        <w:rPr>
          <w:rFonts w:hint="eastAsia"/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2：用户输入手机号，输入手机号码位数不够11位，</w:t>
      </w:r>
      <w:r>
        <w:rPr>
          <w:rFonts w:hint="eastAsia"/>
          <w:b/>
          <w:bCs/>
          <w:color w:val="FF0000"/>
          <w:lang w:eastAsia="zh-CN"/>
        </w:rPr>
        <w:t>点击“下一步”</w:t>
      </w:r>
      <w:r>
        <w:rPr>
          <w:b/>
          <w:bCs/>
          <w:color w:val="FF0000"/>
          <w:lang w:eastAsia="zh-CN"/>
        </w:rPr>
        <w:t>提示“请输入正确的手机号码”</w:t>
      </w: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3：用户输入手机号，输入手机号码规则不对，</w:t>
      </w:r>
      <w:r>
        <w:rPr>
          <w:rFonts w:hint="eastAsia"/>
          <w:b/>
          <w:bCs/>
          <w:color w:val="FF0000"/>
          <w:lang w:eastAsia="zh-CN"/>
        </w:rPr>
        <w:t>点击“下一步”</w:t>
      </w:r>
      <w:r>
        <w:rPr>
          <w:b/>
          <w:bCs/>
          <w:color w:val="FF0000"/>
          <w:lang w:eastAsia="zh-CN"/>
        </w:rPr>
        <w:t>提示“请输入正确的手机号码”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4：用户输入手机号，输入的手机号码规则正确，但是</w:t>
      </w:r>
      <w:r>
        <w:rPr>
          <w:rFonts w:hint="eastAsia"/>
          <w:b/>
          <w:bCs/>
          <w:color w:val="FF0000"/>
          <w:lang w:eastAsia="zh-CN"/>
        </w:rPr>
        <w:t>未</w:t>
      </w:r>
      <w:r>
        <w:rPr>
          <w:b/>
          <w:bCs/>
          <w:color w:val="FF0000"/>
          <w:lang w:eastAsia="zh-CN"/>
        </w:rPr>
        <w:t>注册，丢失焦点后，提示“该手机号</w:t>
      </w:r>
      <w:r>
        <w:rPr>
          <w:rFonts w:hint="eastAsia"/>
          <w:b/>
          <w:bCs/>
          <w:color w:val="FF0000"/>
          <w:lang w:eastAsia="zh-CN"/>
        </w:rPr>
        <w:t>未</w:t>
      </w:r>
      <w:r>
        <w:rPr>
          <w:b/>
          <w:bCs/>
          <w:color w:val="FF0000"/>
          <w:lang w:eastAsia="zh-CN"/>
        </w:rPr>
        <w:t>注册”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5：用户输入手机号，输入的手机号码规则正确且</w:t>
      </w:r>
      <w:r>
        <w:rPr>
          <w:rFonts w:hint="eastAsia"/>
          <w:b/>
          <w:bCs/>
          <w:color w:val="FF0000"/>
          <w:lang w:eastAsia="zh-CN"/>
        </w:rPr>
        <w:t>已</w:t>
      </w:r>
      <w:r>
        <w:rPr>
          <w:b/>
          <w:bCs/>
          <w:color w:val="FF0000"/>
          <w:lang w:eastAsia="zh-CN"/>
        </w:rPr>
        <w:t>注册，</w:t>
      </w:r>
      <w:r>
        <w:rPr>
          <w:rFonts w:hint="eastAsia"/>
          <w:b/>
          <w:bCs/>
          <w:color w:val="FF0000"/>
          <w:lang w:eastAsia="zh-CN"/>
        </w:rPr>
        <w:t>点击“下一步”</w:t>
      </w:r>
      <w:r>
        <w:rPr>
          <w:b/>
          <w:bCs/>
          <w:color w:val="FF0000"/>
          <w:lang w:eastAsia="zh-CN"/>
        </w:rPr>
        <w:t>，提示“请输入图形验证码”</w:t>
      </w:r>
    </w:p>
    <w:p>
      <w:pPr>
        <w:pStyle w:val="59"/>
        <w:rPr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6：用户输入手机号，输入的手机号码规则正确且</w:t>
      </w:r>
      <w:r>
        <w:rPr>
          <w:rFonts w:hint="eastAsia"/>
          <w:b/>
          <w:bCs/>
          <w:color w:val="FF0000"/>
          <w:lang w:eastAsia="zh-CN"/>
        </w:rPr>
        <w:t>已</w:t>
      </w:r>
      <w:r>
        <w:rPr>
          <w:b/>
          <w:bCs/>
          <w:color w:val="FF0000"/>
          <w:lang w:eastAsia="zh-CN"/>
        </w:rPr>
        <w:t>注册，图片验证码输入错误，</w:t>
      </w:r>
      <w:r>
        <w:rPr>
          <w:rFonts w:hint="eastAsia"/>
          <w:b/>
          <w:bCs/>
          <w:color w:val="FF0000"/>
          <w:lang w:eastAsia="zh-CN"/>
        </w:rPr>
        <w:t>点击“下一步”</w:t>
      </w:r>
      <w:r>
        <w:rPr>
          <w:b/>
          <w:bCs/>
          <w:color w:val="FF0000"/>
          <w:lang w:eastAsia="zh-CN"/>
        </w:rPr>
        <w:t>提示“图形验证码错误”且更换一张图片验证码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rFonts w:hint="eastAsia"/>
          <w:b/>
          <w:bCs/>
          <w:color w:val="FF0000"/>
          <w:lang w:eastAsia="zh-CN"/>
        </w:rPr>
      </w:pPr>
      <w:r>
        <w:rPr>
          <w:b/>
          <w:bCs/>
          <w:color w:val="FF0000"/>
          <w:lang w:eastAsia="zh-CN"/>
        </w:rPr>
        <w:t>7：用户输入手机号，输入的手机号码规则正确且</w:t>
      </w:r>
      <w:r>
        <w:rPr>
          <w:rFonts w:hint="eastAsia"/>
          <w:b/>
          <w:bCs/>
          <w:color w:val="FF0000"/>
          <w:lang w:eastAsia="zh-CN"/>
        </w:rPr>
        <w:t>已</w:t>
      </w:r>
      <w:r>
        <w:rPr>
          <w:b/>
          <w:bCs/>
          <w:color w:val="FF0000"/>
          <w:lang w:eastAsia="zh-CN"/>
        </w:rPr>
        <w:t>注册，图片验证码输入正确，</w:t>
      </w:r>
      <w:r>
        <w:rPr>
          <w:rFonts w:hint="eastAsia"/>
          <w:b/>
          <w:bCs/>
          <w:color w:val="FF0000"/>
          <w:lang w:eastAsia="zh-CN"/>
        </w:rPr>
        <w:t>点击“下一步”跳转至创建账号第二个页面，并且给用户手机发送一条验证码</w:t>
      </w:r>
    </w:p>
    <w:p>
      <w:pPr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找回密码第二步：</w:t>
      </w:r>
    </w:p>
    <w:p>
      <w:pPr>
        <w:pStyle w:val="59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1：</w:t>
      </w:r>
      <w:r>
        <w:rPr>
          <w:b/>
          <w:bCs/>
          <w:color w:val="FF0000"/>
          <w:lang w:eastAsia="zh-CN"/>
        </w:rPr>
        <w:t>“获取验证码”按钮</w:t>
      </w:r>
      <w:r>
        <w:rPr>
          <w:rFonts w:hint="eastAsia"/>
          <w:b/>
          <w:bCs/>
          <w:color w:val="FF0000"/>
          <w:lang w:eastAsia="zh-CN"/>
        </w:rPr>
        <w:t>为“重新发送（60S）”</w:t>
      </w:r>
      <w:r>
        <w:rPr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eastAsia="zh-CN"/>
        </w:rPr>
        <w:t>60秒后回到“获取验证码”按钮，再次</w:t>
      </w:r>
      <w:r>
        <w:rPr>
          <w:b/>
          <w:bCs/>
          <w:color w:val="FF0000"/>
          <w:lang w:eastAsia="zh-CN"/>
        </w:rPr>
        <w:t>点击</w:t>
      </w:r>
      <w:r>
        <w:rPr>
          <w:rFonts w:hint="eastAsia"/>
          <w:b/>
          <w:bCs/>
          <w:color w:val="FF0000"/>
          <w:lang w:eastAsia="zh-CN"/>
        </w:rPr>
        <w:t>后</w:t>
      </w:r>
      <w:r>
        <w:rPr>
          <w:b/>
          <w:bCs/>
          <w:color w:val="FF0000"/>
          <w:lang w:eastAsia="zh-CN"/>
        </w:rPr>
        <w:t>变成120S，后续都是120S。</w:t>
      </w:r>
    </w:p>
    <w:p>
      <w:pPr>
        <w:pStyle w:val="59"/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2</w:t>
      </w:r>
      <w:r>
        <w:rPr>
          <w:b/>
          <w:bCs/>
          <w:color w:val="FF0000"/>
          <w:lang w:eastAsia="zh-CN"/>
        </w:rPr>
        <w:t>：用户</w:t>
      </w:r>
      <w:r>
        <w:rPr>
          <w:rFonts w:hint="eastAsia"/>
          <w:b/>
          <w:bCs/>
          <w:color w:val="FF0000"/>
          <w:lang w:eastAsia="zh-CN"/>
        </w:rPr>
        <w:t>未</w:t>
      </w:r>
      <w:r>
        <w:rPr>
          <w:b/>
          <w:bCs/>
          <w:color w:val="FF0000"/>
          <w:lang w:eastAsia="zh-CN"/>
        </w:rPr>
        <w:t>输入</w:t>
      </w:r>
      <w:r>
        <w:rPr>
          <w:rFonts w:hint="eastAsia"/>
          <w:b/>
          <w:bCs/>
          <w:color w:val="FF0000"/>
          <w:lang w:eastAsia="zh-CN"/>
        </w:rPr>
        <w:t>手机验证码</w:t>
      </w:r>
      <w:r>
        <w:rPr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eastAsia="zh-CN"/>
        </w:rPr>
        <w:t>点击“确认”</w:t>
      </w:r>
      <w:r>
        <w:rPr>
          <w:b/>
          <w:bCs/>
          <w:color w:val="FF0000"/>
          <w:lang w:eastAsia="zh-CN"/>
        </w:rPr>
        <w:t>，提示“</w:t>
      </w:r>
      <w:r>
        <w:rPr>
          <w:rFonts w:hint="eastAsia"/>
          <w:b/>
          <w:bCs/>
          <w:color w:val="FF0000"/>
          <w:lang w:eastAsia="zh-CN"/>
        </w:rPr>
        <w:t>请输入手机验证码</w:t>
      </w:r>
      <w:r>
        <w:rPr>
          <w:b/>
          <w:bCs/>
          <w:color w:val="FF0000"/>
          <w:lang w:eastAsia="zh-CN"/>
        </w:rPr>
        <w:t>”</w:t>
      </w:r>
    </w:p>
    <w:p>
      <w:pPr>
        <w:pStyle w:val="59"/>
        <w:rPr>
          <w:rFonts w:hint="eastAsia"/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3：用户输入错误手机验证码，点击“确认”，提示“手机验证码输入错误”</w:t>
      </w:r>
      <w:r>
        <w:rPr>
          <w:b/>
          <w:bCs/>
          <w:color w:val="FF0000"/>
          <w:lang w:eastAsia="zh-CN"/>
        </w:rPr>
        <w:t xml:space="preserve"> （当该步骤手机验证码输入错误次数5次后，提示“请重新获取验证码”） </w:t>
      </w: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b/>
          <w:bCs/>
          <w:color w:val="FF0000"/>
          <w:lang w:eastAsia="zh-CN"/>
        </w:rPr>
      </w:pPr>
    </w:p>
    <w:p>
      <w:pPr>
        <w:pStyle w:val="59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4</w:t>
      </w:r>
      <w:r>
        <w:rPr>
          <w:b/>
          <w:bCs/>
          <w:color w:val="FF0000"/>
          <w:lang w:eastAsia="zh-CN"/>
        </w:rPr>
        <w:t>：</w:t>
      </w:r>
      <w:bookmarkStart w:id="56" w:name="_GoBack"/>
      <w:r>
        <w:rPr>
          <w:rFonts w:hint="eastAsia"/>
          <w:b/>
          <w:bCs/>
          <w:color w:val="FF0000"/>
          <w:lang w:eastAsia="zh-CN"/>
        </w:rPr>
        <w:t>用户</w:t>
      </w:r>
      <w:bookmarkEnd w:id="56"/>
      <w:r>
        <w:rPr>
          <w:b/>
          <w:bCs/>
          <w:color w:val="FF0000"/>
          <w:lang w:eastAsia="zh-CN"/>
        </w:rPr>
        <w:t>手机验证码输入正确，</w:t>
      </w:r>
      <w:r>
        <w:rPr>
          <w:rFonts w:hint="eastAsia"/>
          <w:b/>
          <w:bCs/>
          <w:color w:val="FF0000"/>
          <w:lang w:eastAsia="zh-CN"/>
        </w:rPr>
        <w:t>第一</w:t>
      </w:r>
      <w:r>
        <w:rPr>
          <w:b/>
          <w:bCs/>
          <w:color w:val="FF0000"/>
          <w:lang w:eastAsia="zh-CN"/>
        </w:rPr>
        <w:t>密码</w:t>
      </w:r>
      <w:r>
        <w:rPr>
          <w:rFonts w:hint="eastAsia"/>
          <w:b/>
          <w:bCs/>
          <w:color w:val="FF0000"/>
          <w:lang w:eastAsia="zh-CN"/>
        </w:rPr>
        <w:t>框</w:t>
      </w:r>
      <w:r>
        <w:rPr>
          <w:b/>
          <w:bCs/>
          <w:color w:val="FF0000"/>
          <w:lang w:eastAsia="zh-CN"/>
        </w:rPr>
        <w:t>输入不符合6-16位数字或字母，</w:t>
      </w:r>
      <w:r>
        <w:rPr>
          <w:rFonts w:hint="eastAsia"/>
          <w:b/>
          <w:bCs/>
          <w:color w:val="FF0000"/>
          <w:lang w:eastAsia="zh-CN"/>
        </w:rPr>
        <w:t>点击“确认”</w:t>
      </w:r>
      <w:r>
        <w:rPr>
          <w:b/>
          <w:bCs/>
          <w:color w:val="FF0000"/>
          <w:lang w:eastAsia="zh-CN"/>
        </w:rPr>
        <w:t>则提示“请输入密码（6-16位数字或字母）”</w:t>
      </w:r>
    </w:p>
    <w:p>
      <w:pPr>
        <w:pStyle w:val="59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：</w:t>
      </w:r>
      <w:r>
        <w:rPr>
          <w:rFonts w:hint="eastAsia"/>
          <w:b/>
          <w:bCs/>
          <w:color w:val="FF0000"/>
          <w:lang w:eastAsia="zh-CN"/>
        </w:rPr>
        <w:t>用户</w:t>
      </w:r>
      <w:r>
        <w:rPr>
          <w:b/>
          <w:bCs/>
          <w:color w:val="FF0000"/>
          <w:lang w:eastAsia="zh-CN"/>
        </w:rPr>
        <w:t>手机验证码输入正确，</w:t>
      </w:r>
      <w:r>
        <w:rPr>
          <w:rFonts w:hint="eastAsia"/>
          <w:b/>
          <w:bCs/>
          <w:color w:val="FF0000"/>
          <w:lang w:eastAsia="zh-CN"/>
        </w:rPr>
        <w:t>第一</w:t>
      </w:r>
      <w:r>
        <w:rPr>
          <w:b/>
          <w:bCs/>
          <w:color w:val="FF0000"/>
          <w:lang w:eastAsia="zh-CN"/>
        </w:rPr>
        <w:t>密码</w:t>
      </w:r>
      <w:r>
        <w:rPr>
          <w:rFonts w:hint="eastAsia"/>
          <w:b/>
          <w:bCs/>
          <w:color w:val="FF0000"/>
          <w:lang w:eastAsia="zh-CN"/>
        </w:rPr>
        <w:t>框</w:t>
      </w:r>
      <w:r>
        <w:rPr>
          <w:b/>
          <w:bCs/>
          <w:color w:val="FF0000"/>
          <w:lang w:eastAsia="zh-CN"/>
        </w:rPr>
        <w:t>输入符合规则，</w:t>
      </w:r>
      <w:r>
        <w:rPr>
          <w:rFonts w:hint="eastAsia"/>
          <w:b/>
          <w:bCs/>
          <w:color w:val="FF0000"/>
          <w:lang w:eastAsia="zh-CN"/>
        </w:rPr>
        <w:t>第二密码框未输入，点击“确认”则提示“请再次输入密码”</w:t>
      </w:r>
    </w:p>
    <w:p>
      <w:pPr>
        <w:pStyle w:val="59"/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6：用户手机验证码输入正确，第一密码框输入符合规则，第二密码框输入不同第一密码框的密码，点击“确认”则提示“两次密码输入不一致”，并且清空用户两个密码输入框</w:t>
      </w:r>
    </w:p>
    <w:p>
      <w:pPr>
        <w:pStyle w:val="59"/>
        <w:rPr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7：用户手机验证码输入正确，第一密码框输入符合规则，第二密码框与第一密码框输入相同，</w:t>
      </w:r>
      <w:r>
        <w:rPr>
          <w:b/>
          <w:bCs/>
          <w:color w:val="FF0000"/>
          <w:lang w:eastAsia="zh-CN"/>
        </w:rPr>
        <w:t>点击”</w:t>
      </w:r>
      <w:r>
        <w:rPr>
          <w:rFonts w:hint="eastAsia"/>
          <w:b/>
          <w:bCs/>
          <w:color w:val="FF0000"/>
          <w:lang w:eastAsia="zh-CN"/>
        </w:rPr>
        <w:t>确认</w:t>
      </w:r>
      <w:r>
        <w:rPr>
          <w:b/>
          <w:bCs/>
          <w:color w:val="FF0000"/>
          <w:lang w:eastAsia="zh-CN"/>
        </w:rPr>
        <w:t>”后，</w:t>
      </w:r>
      <w:r>
        <w:rPr>
          <w:rFonts w:hint="eastAsia"/>
          <w:b/>
          <w:bCs/>
          <w:color w:val="FF0000"/>
          <w:lang w:eastAsia="zh-CN"/>
        </w:rPr>
        <w:t>弹出弹框“操作成功”，</w:t>
      </w:r>
      <w:r>
        <w:rPr>
          <w:b/>
          <w:bCs/>
          <w:color w:val="FF0000"/>
          <w:lang w:eastAsia="zh-CN"/>
        </w:rPr>
        <w:t>跳转</w:t>
      </w:r>
      <w:r>
        <w:rPr>
          <w:rFonts w:hint="eastAsia"/>
          <w:b/>
          <w:bCs/>
          <w:color w:val="FF0000"/>
          <w:lang w:eastAsia="zh-CN"/>
        </w:rPr>
        <w:t>登录页</w:t>
      </w:r>
      <w:r>
        <w:rPr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eastAsia="zh-CN"/>
        </w:rPr>
        <w:t>找回密码</w:t>
      </w:r>
      <w:r>
        <w:rPr>
          <w:b/>
          <w:bCs/>
          <w:color w:val="FF0000"/>
          <w:lang w:eastAsia="zh-CN"/>
        </w:rPr>
        <w:t>成功。</w:t>
      </w:r>
    </w:p>
    <w:p>
      <w:pPr>
        <w:pStyle w:val="59"/>
        <w:rPr>
          <w:rFonts w:hint="eastAsia"/>
          <w:lang w:eastAsia="zh-CN"/>
        </w:rPr>
      </w:pPr>
    </w:p>
    <w:p>
      <w:pPr>
        <w:pStyle w:val="59"/>
        <w:rPr>
          <w:lang w:eastAsia="zh-CN"/>
        </w:rPr>
      </w:pPr>
      <w:r>
        <w:rPr>
          <w:lang w:eastAsia="zh-CN"/>
        </w:rPr>
        <w:t>密码强度要求：6-16位，可以为英文字母或数字，强度只有位数要求。</w:t>
      </w:r>
    </w:p>
    <w:p>
      <w:pPr>
        <w:pStyle w:val="59"/>
        <w:rPr>
          <w:rFonts w:hint="eastAsia"/>
          <w:lang w:eastAsia="zh-CN"/>
        </w:rPr>
      </w:pPr>
      <w:r>
        <w:rPr>
          <w:lang w:eastAsia="zh-CN"/>
        </w:rPr>
        <w:t>手机验证码：6位数字</w:t>
      </w:r>
    </w:p>
    <w:p>
      <w:pPr>
        <w:pStyle w:val="59"/>
        <w:rPr>
          <w:rFonts w:hint="eastAsia"/>
          <w:lang w:eastAsia="zh-CN"/>
        </w:rPr>
      </w:pPr>
      <w:r>
        <w:rPr>
          <w:rFonts w:hint="eastAsia"/>
          <w:lang w:eastAsia="zh-CN"/>
        </w:rPr>
        <w:t>图片验证码：4位数字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成功之后，如果账户当前处于锁定状态，则解锁。</w:t>
      </w:r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45" w:name="_Toc489522006"/>
      <w:r>
        <w:rPr>
          <w:rFonts w:hint="eastAsia"/>
          <w:lang w:eastAsia="zh-CN"/>
        </w:rPr>
        <w:t>更换手机号(一期不做)</w:t>
      </w:r>
      <w:bookmarkEnd w:id="45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第一种情况：原手机号可接收验证码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通过验证码更改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第二种情况：原手机号已停用，无法接收验证码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如果密码记得，可登录进来：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如果密码忘记：暂时不考虑，等后期业务系统接进来再说。</w:t>
      </w:r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46" w:name="_Toc489522007"/>
      <w:r>
        <w:rPr>
          <w:rFonts w:hint="eastAsia"/>
          <w:lang w:eastAsia="zh-CN"/>
        </w:rPr>
        <w:t>邮箱地址管理((一期不做)</w:t>
      </w:r>
      <w:bookmarkEnd w:id="46"/>
    </w:p>
    <w:p>
      <w:pPr>
        <w:rPr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7" w:name="_Toc489522008"/>
      <w:r>
        <w:rPr>
          <w:rFonts w:hint="eastAsia"/>
          <w:lang w:eastAsia="zh-CN"/>
        </w:rPr>
        <w:t>后台管理</w:t>
      </w:r>
      <w:bookmarkEnd w:id="47"/>
      <w:r>
        <w:rPr>
          <w:rFonts w:hint="eastAsia"/>
          <w:lang w:eastAsia="zh-CN"/>
        </w:rPr>
        <w:t>（一期不做）</w:t>
      </w:r>
    </w:p>
    <w:p>
      <w:pPr>
        <w:ind w:left="709"/>
        <w:rPr>
          <w:ins w:id="33" w:author="Microsoft" w:date="2017-08-10T00:46:00Z"/>
          <w:lang w:eastAsia="zh-CN"/>
        </w:rPr>
        <w:pPrChange w:id="32" w:author="Microsoft" w:date="2017-08-10T00:45:00Z">
          <w:pPr>
            <w:pStyle w:val="4"/>
            <w:tabs>
              <w:tab w:val="clear" w:pos="3556"/>
            </w:tabs>
            <w:ind w:left="709"/>
          </w:pPr>
        </w:pPrChange>
      </w:pPr>
      <w:ins w:id="34" w:author="Microsoft" w:date="2017-08-10T00:45:00Z">
        <w:r>
          <w:rPr>
            <w:rFonts w:hint="eastAsia"/>
            <w:lang w:eastAsia="zh-CN"/>
          </w:rPr>
          <w:t>1：</w:t>
        </w:r>
      </w:ins>
      <w:ins w:id="35" w:author="Microsoft" w:date="2017-08-10T00:46:00Z">
        <w:r>
          <w:rPr>
            <w:rFonts w:hint="eastAsia"/>
            <w:lang w:eastAsia="zh-CN"/>
          </w:rPr>
          <w:t>修改各个系统的图标，图标UI给出具体大小</w:t>
        </w:r>
      </w:ins>
    </w:p>
    <w:p>
      <w:pPr>
        <w:ind w:left="709"/>
        <w:rPr>
          <w:ins w:id="37" w:author="Microsoft" w:date="2017-08-10T00:47:00Z"/>
          <w:lang w:eastAsia="zh-CN"/>
        </w:rPr>
        <w:pPrChange w:id="36" w:author="Microsoft" w:date="2017-08-10T00:45:00Z">
          <w:pPr>
            <w:pStyle w:val="4"/>
            <w:tabs>
              <w:tab w:val="clear" w:pos="3556"/>
            </w:tabs>
            <w:ind w:left="709"/>
          </w:pPr>
        </w:pPrChange>
      </w:pPr>
      <w:ins w:id="38" w:author="Microsoft" w:date="2017-08-10T00:46:00Z">
        <w:r>
          <w:rPr>
            <w:rFonts w:hint="eastAsia"/>
            <w:lang w:eastAsia="zh-CN"/>
          </w:rPr>
          <w:t>2：</w:t>
        </w:r>
      </w:ins>
      <w:ins w:id="39" w:author="Microsoft" w:date="2017-08-10T00:47:00Z">
        <w:r>
          <w:rPr>
            <w:rFonts w:hint="eastAsia"/>
            <w:lang w:eastAsia="zh-CN"/>
          </w:rPr>
          <w:t>修改各个系统的名称，名称长度根据UI设计定稿</w:t>
        </w:r>
      </w:ins>
    </w:p>
    <w:p>
      <w:pPr>
        <w:ind w:left="709"/>
        <w:rPr>
          <w:ins w:id="41" w:author="Microsoft" w:date="2017-08-10T00:51:00Z"/>
          <w:lang w:eastAsia="zh-CN"/>
        </w:rPr>
        <w:pPrChange w:id="40" w:author="Microsoft" w:date="2017-08-10T00:45:00Z">
          <w:pPr>
            <w:pStyle w:val="4"/>
            <w:tabs>
              <w:tab w:val="clear" w:pos="3556"/>
            </w:tabs>
            <w:ind w:left="709"/>
          </w:pPr>
        </w:pPrChange>
      </w:pPr>
      <w:ins w:id="42" w:author="Microsoft" w:date="2017-08-10T00:47:00Z">
        <w:r>
          <w:rPr>
            <w:rFonts w:hint="eastAsia"/>
            <w:lang w:eastAsia="zh-CN"/>
          </w:rPr>
          <w:t>3：</w:t>
        </w:r>
      </w:ins>
      <w:ins w:id="43" w:author="Microsoft" w:date="2017-08-10T00:51:00Z">
        <w:r>
          <w:rPr>
            <w:rFonts w:hint="eastAsia"/>
            <w:lang w:eastAsia="zh-CN"/>
          </w:rPr>
          <w:t>删除子系统（前端隐藏）</w:t>
        </w:r>
      </w:ins>
    </w:p>
    <w:p>
      <w:pPr>
        <w:ind w:left="709"/>
        <w:rPr>
          <w:lang w:eastAsia="zh-CN"/>
        </w:rPr>
        <w:pPrChange w:id="44" w:author="Microsoft" w:date="2017-08-10T00:45:00Z">
          <w:pPr>
            <w:pStyle w:val="4"/>
            <w:tabs>
              <w:tab w:val="clear" w:pos="3556"/>
            </w:tabs>
            <w:ind w:left="709"/>
          </w:pPr>
        </w:pPrChange>
      </w:pPr>
      <w:ins w:id="45" w:author="Microsoft" w:date="2017-08-10T00:51:00Z">
        <w:r>
          <w:rPr>
            <w:rFonts w:hint="eastAsia"/>
            <w:lang w:eastAsia="zh-CN"/>
          </w:rPr>
          <w:t>4：</w:t>
        </w:r>
      </w:ins>
      <w:ins w:id="46" w:author="Microsoft" w:date="2017-08-10T00:53:00Z">
        <w:r>
          <w:rPr>
            <w:rFonts w:hint="eastAsia"/>
            <w:lang w:eastAsia="zh-CN"/>
          </w:rPr>
          <w:t>查看每个子系统的登录用户人数，用户添加子系统后，登录一次才</w:t>
        </w:r>
      </w:ins>
      <w:ins w:id="47" w:author="Microsoft" w:date="2017-08-10T00:54:00Z">
        <w:r>
          <w:rPr>
            <w:rFonts w:hint="eastAsia"/>
            <w:lang w:eastAsia="zh-CN"/>
          </w:rPr>
          <w:t>记录，未登录的不记录</w:t>
        </w:r>
      </w:ins>
    </w:p>
    <w:p>
      <w:pPr>
        <w:rPr>
          <w:rFonts w:hint="eastAsia"/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commentRangeStart w:id="5"/>
      <w:bookmarkStart w:id="48" w:name="_Toc489522009"/>
      <w:r>
        <w:rPr>
          <w:rFonts w:hint="eastAsia"/>
          <w:lang w:eastAsia="zh-CN"/>
        </w:rPr>
        <w:t>帐号锁定/解锁</w:t>
      </w:r>
      <w:bookmarkEnd w:id="48"/>
      <w:commentRangeEnd w:id="5"/>
      <w:r>
        <w:rPr>
          <w:rStyle w:val="44"/>
          <w:rFonts w:asciiTheme="minorHAnsi" w:hAnsiTheme="minorHAnsi"/>
          <w:b w:val="0"/>
          <w:snapToGrid/>
        </w:rPr>
        <w:commentReference w:id="5"/>
      </w:r>
    </w:p>
    <w:p>
      <w:pPr>
        <w:rPr>
          <w:lang w:eastAsia="zh-CN"/>
        </w:rPr>
      </w:pPr>
      <w:r>
        <w:rPr>
          <w:rFonts w:hint="eastAsia"/>
          <w:lang w:eastAsia="zh-CN"/>
        </w:rPr>
        <w:t>密码错误次数超限，账户锁定。半小时后</w:t>
      </w:r>
      <w:ins w:id="48" w:author="yinhui zhou" w:date="2017-08-08T18:29:00Z">
        <w:r>
          <w:rPr>
            <w:rFonts w:hint="eastAsia"/>
            <w:lang w:eastAsia="zh-CN"/>
          </w:rPr>
          <w:t>系统</w:t>
        </w:r>
      </w:ins>
      <w:r>
        <w:rPr>
          <w:rFonts w:hint="eastAsia"/>
          <w:lang w:eastAsia="zh-CN"/>
        </w:rPr>
        <w:t>自动解锁，另外，找回密码成功后需立即解锁。</w:t>
      </w:r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49" w:name="_Toc489522010"/>
      <w:r>
        <w:rPr>
          <w:rFonts w:hint="eastAsia"/>
          <w:lang w:eastAsia="zh-CN"/>
        </w:rPr>
        <w:t>帐号禁用/恢复(一期不做)</w:t>
      </w:r>
      <w:bookmarkEnd w:id="49"/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50" w:name="_Toc489522011"/>
      <w:r>
        <w:rPr>
          <w:rFonts w:hint="eastAsia"/>
          <w:lang w:eastAsia="zh-CN"/>
        </w:rPr>
        <w:t>登录日志查看(一期不做)</w:t>
      </w:r>
      <w:bookmarkEnd w:id="50"/>
    </w:p>
    <w:p>
      <w:pPr>
        <w:rPr>
          <w:lang w:eastAsia="zh-CN"/>
        </w:rPr>
      </w:pPr>
      <w:r>
        <w:rPr>
          <w:rFonts w:hint="eastAsia"/>
          <w:lang w:eastAsia="zh-CN"/>
        </w:rPr>
        <w:t>单日活跃数</w:t>
      </w:r>
    </w:p>
    <w:p>
      <w:pPr>
        <w:rPr>
          <w:lang w:eastAsia="zh-CN"/>
        </w:rPr>
      </w:pPr>
    </w:p>
    <w:p>
      <w:pPr>
        <w:pStyle w:val="4"/>
        <w:tabs>
          <w:tab w:val="clear" w:pos="3556"/>
        </w:tabs>
        <w:ind w:left="709"/>
        <w:rPr>
          <w:lang w:eastAsia="zh-CN"/>
        </w:rPr>
      </w:pPr>
      <w:bookmarkStart w:id="51" w:name="_Toc489522012"/>
      <w:r>
        <w:rPr>
          <w:rFonts w:hint="eastAsia"/>
          <w:lang w:eastAsia="zh-CN"/>
        </w:rPr>
        <w:t>设备信息查看(一期不做)</w:t>
      </w:r>
      <w:bookmarkEnd w:id="51"/>
    </w:p>
    <w:p>
      <w:pPr>
        <w:rPr>
          <w:lang w:eastAsia="zh-CN"/>
        </w:rPr>
      </w:pPr>
    </w:p>
    <w:bookmarkEnd w:id="8"/>
    <w:p>
      <w:pPr>
        <w:pStyle w:val="2"/>
        <w:rPr>
          <w:lang w:eastAsia="zh-CN"/>
        </w:rPr>
      </w:pPr>
      <w:bookmarkStart w:id="52" w:name="_Toc489522013"/>
      <w:r>
        <w:rPr>
          <w:rFonts w:hint="eastAsia"/>
          <w:lang w:eastAsia="zh-CN"/>
        </w:rPr>
        <w:t>系统接口</w:t>
      </w:r>
      <w:bookmarkEnd w:id="52"/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53" w:name="_Toc489522014"/>
      <w:r>
        <w:rPr>
          <w:rFonts w:hint="eastAsia"/>
          <w:lang w:eastAsia="zh-CN"/>
        </w:rPr>
        <w:t>遗留问题</w:t>
      </w:r>
      <w:bookmarkEnd w:id="53"/>
    </w:p>
    <w:p>
      <w:pPr>
        <w:pStyle w:val="3"/>
        <w:rPr>
          <w:lang w:eastAsia="zh-CN"/>
        </w:rPr>
      </w:pPr>
      <w:bookmarkStart w:id="54" w:name="_Toc489522015"/>
      <w:r>
        <w:rPr>
          <w:rFonts w:hint="eastAsia"/>
          <w:lang w:eastAsia="zh-CN"/>
        </w:rPr>
        <w:t>权限管理</w:t>
      </w:r>
      <w:bookmarkEnd w:id="54"/>
    </w:p>
    <w:p>
      <w:pPr>
        <w:rPr>
          <w:lang w:eastAsia="zh-CN"/>
        </w:rPr>
      </w:pPr>
      <w:r>
        <w:rPr>
          <w:rFonts w:hint="eastAsia"/>
          <w:lang w:eastAsia="zh-CN"/>
        </w:rPr>
        <w:t>暂时留个各个子系统管理</w:t>
      </w:r>
    </w:p>
    <w:p>
      <w:pPr>
        <w:pStyle w:val="3"/>
        <w:rPr>
          <w:lang w:eastAsia="zh-CN"/>
        </w:rPr>
      </w:pPr>
      <w:bookmarkStart w:id="55" w:name="_Toc489522016"/>
      <w:r>
        <w:rPr>
          <w:rFonts w:hint="eastAsia"/>
          <w:lang w:eastAsia="zh-CN"/>
        </w:rPr>
        <w:t>手机号停用同时忘记密码</w:t>
      </w:r>
      <w:bookmarkEnd w:id="55"/>
    </w:p>
    <w:p>
      <w:pPr>
        <w:rPr>
          <w:lang w:eastAsia="zh-CN"/>
        </w:rPr>
      </w:pPr>
      <w:r>
        <w:rPr>
          <w:rFonts w:hint="eastAsia"/>
          <w:lang w:eastAsia="zh-CN"/>
        </w:rPr>
        <w:t>而且同时无身份证信息</w:t>
      </w:r>
    </w:p>
    <w:sectPr>
      <w:headerReference r:id="rId6" w:type="default"/>
      <w:pgSz w:w="11909" w:h="16834"/>
      <w:pgMar w:top="1440" w:right="1152" w:bottom="1440" w:left="115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微软用户" w:date="2017-08-08T16:38:00Z" w:initials="微软用户">
    <w:p>
      <w:pPr>
        <w:pStyle w:val="9"/>
        <w:rPr>
          <w:lang w:eastAsia="zh-CN"/>
        </w:rPr>
      </w:pPr>
      <w:r>
        <w:rPr>
          <w:lang w:eastAsia="zh-CN"/>
        </w:rPr>
        <w:t>还是要需求，数据库要设计</w:t>
      </w:r>
    </w:p>
  </w:comment>
  <w:comment w:id="1" w:author="微软用户" w:date="2017-08-08T16:39:00Z" w:initials="微软用户">
    <w:p>
      <w:pPr>
        <w:pStyle w:val="9"/>
        <w:rPr>
          <w:lang w:eastAsia="zh-CN"/>
        </w:rPr>
      </w:pPr>
      <w:r>
        <w:rPr>
          <w:lang w:eastAsia="zh-CN"/>
        </w:rPr>
        <w:t>要需求，解绑是删数据还是改状态</w:t>
      </w:r>
      <w:r>
        <w:rPr>
          <w:rFonts w:hint="eastAsia"/>
          <w:lang w:eastAsia="zh-CN"/>
        </w:rPr>
        <w:t xml:space="preserve"> 还是咋个耍？</w:t>
      </w:r>
    </w:p>
  </w:comment>
  <w:comment w:id="2" w:author="微软用户" w:date="2017-08-08T16:40:00Z" w:initials="微软用户">
    <w:p>
      <w:pPr>
        <w:pStyle w:val="9"/>
        <w:rPr>
          <w:lang w:eastAsia="zh-CN"/>
        </w:rPr>
      </w:pPr>
      <w:r>
        <w:rPr>
          <w:lang w:eastAsia="zh-CN"/>
        </w:rPr>
        <w:t>这个又是一个新的子系统做管理（原型没提现出来）</w:t>
      </w:r>
    </w:p>
  </w:comment>
  <w:comment w:id="3" w:author="微软用户" w:date="2017-08-08T16:47:00Z" w:initials="微软用户">
    <w:p>
      <w:pPr>
        <w:pStyle w:val="9"/>
      </w:pPr>
      <w:r>
        <w:t>请完善！</w:t>
      </w:r>
    </w:p>
  </w:comment>
  <w:comment w:id="4" w:author="微软用户" w:date="2017-08-08T16:49:00Z" w:initials="微软用户">
    <w:p>
      <w:pPr>
        <w:pStyle w:val="9"/>
        <w:rPr>
          <w:lang w:eastAsia="zh-CN"/>
        </w:rPr>
      </w:pPr>
    </w:p>
    <w:p>
      <w:pPr>
        <w:pStyle w:val="9"/>
        <w:numPr>
          <w:ilvl w:val="0"/>
          <w:numId w:val="2"/>
        </w:numPr>
        <w:ind w:left="180" w:leftChars="75"/>
      </w:pPr>
      <w:r>
        <w:t>原型没有</w:t>
      </w:r>
    </w:p>
    <w:p>
      <w:pPr>
        <w:pStyle w:val="9"/>
        <w:numPr>
          <w:ilvl w:val="0"/>
          <w:numId w:val="2"/>
        </w:numPr>
        <w:ind w:left="180" w:leftChars="75"/>
        <w:rPr>
          <w:lang w:eastAsia="zh-CN"/>
        </w:rPr>
      </w:pPr>
      <w:r>
        <w:rPr>
          <w:rFonts w:hint="eastAsia"/>
          <w:lang w:eastAsia="zh-CN"/>
        </w:rPr>
        <w:t>修改密码后是否需要重新登录？</w:t>
      </w:r>
    </w:p>
  </w:comment>
  <w:comment w:id="5" w:author="微软用户" w:date="2017-08-08T16:51:00Z" w:initials="微软用户">
    <w:p>
      <w:pPr>
        <w:pStyle w:val="9"/>
        <w:rPr>
          <w:rStyle w:val="44"/>
          <w:lang w:eastAsia="zh-CN"/>
        </w:rPr>
      </w:pPr>
    </w:p>
    <w:p>
      <w:pPr>
        <w:pStyle w:val="9"/>
        <w:ind w:left="180" w:leftChars="75"/>
        <w:rPr>
          <w:lang w:eastAsia="zh-CN"/>
        </w:rPr>
      </w:pPr>
      <w:r>
        <w:rPr>
          <w:rStyle w:val="44"/>
          <w:rFonts w:hint="eastAsia"/>
          <w:lang w:eastAsia="zh-CN"/>
        </w:rPr>
        <w:t>1.后台解锁还是自动解锁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!importan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bCs/>
      </w:rPr>
    </w:pPr>
    <w:r>
      <w:rPr>
        <w:rFonts w:hint="eastAsia"/>
        <w:b/>
        <w:sz w:val="16"/>
        <w:szCs w:val="16"/>
      </w:rPr>
      <w:t>Kinbk</w:t>
    </w:r>
    <w:r>
      <w:rPr>
        <w:b/>
        <w:sz w:val="16"/>
        <w:szCs w:val="16"/>
      </w:rPr>
      <w:t>– PROPRIETARY (CONFIDENTIAL)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right"/>
    </w:pPr>
    <w:r>
      <w:rPr>
        <w:lang w:eastAsia="zh-CN"/>
      </w:rPr>
      <w:drawing>
        <wp:inline distT="0" distB="0" distL="0" distR="0">
          <wp:extent cx="355600" cy="3556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0821"/>
    <w:multiLevelType w:val="multilevel"/>
    <w:tmpl w:val="3633082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i w:val="0"/>
        <w:iCs w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3556"/>
        </w:tabs>
        <w:ind w:left="3556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140"/>
        </w:tabs>
        <w:ind w:left="2140" w:hanging="864"/>
      </w:pPr>
      <w:rPr>
        <w:rFonts w:hint="default" w:ascii="Arial" w:hAnsi="Arial" w:cs="Arial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24619C6"/>
    <w:multiLevelType w:val="multilevel"/>
    <w:tmpl w:val="524619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290737"/>
    <w:rsid w:val="00000D88"/>
    <w:rsid w:val="00003072"/>
    <w:rsid w:val="000031B1"/>
    <w:rsid w:val="0000443F"/>
    <w:rsid w:val="0000577B"/>
    <w:rsid w:val="000060D8"/>
    <w:rsid w:val="00006523"/>
    <w:rsid w:val="00011604"/>
    <w:rsid w:val="0001484D"/>
    <w:rsid w:val="000149CD"/>
    <w:rsid w:val="00015647"/>
    <w:rsid w:val="0001624B"/>
    <w:rsid w:val="00016687"/>
    <w:rsid w:val="00020284"/>
    <w:rsid w:val="000204C6"/>
    <w:rsid w:val="00021318"/>
    <w:rsid w:val="00021A24"/>
    <w:rsid w:val="00021CEA"/>
    <w:rsid w:val="00021D6B"/>
    <w:rsid w:val="00021F3C"/>
    <w:rsid w:val="0002214C"/>
    <w:rsid w:val="00022AC5"/>
    <w:rsid w:val="000235B4"/>
    <w:rsid w:val="00025516"/>
    <w:rsid w:val="000256F1"/>
    <w:rsid w:val="000257F8"/>
    <w:rsid w:val="000259C7"/>
    <w:rsid w:val="00025E03"/>
    <w:rsid w:val="00027D30"/>
    <w:rsid w:val="00030BC0"/>
    <w:rsid w:val="000324A3"/>
    <w:rsid w:val="000326C9"/>
    <w:rsid w:val="00034812"/>
    <w:rsid w:val="00035AE1"/>
    <w:rsid w:val="00035F41"/>
    <w:rsid w:val="00036118"/>
    <w:rsid w:val="00036B95"/>
    <w:rsid w:val="00037635"/>
    <w:rsid w:val="00037F0E"/>
    <w:rsid w:val="000410E5"/>
    <w:rsid w:val="00041A80"/>
    <w:rsid w:val="0004273D"/>
    <w:rsid w:val="000427B8"/>
    <w:rsid w:val="00042B63"/>
    <w:rsid w:val="00042D17"/>
    <w:rsid w:val="00044687"/>
    <w:rsid w:val="000452F9"/>
    <w:rsid w:val="00045EB1"/>
    <w:rsid w:val="00046060"/>
    <w:rsid w:val="000463B7"/>
    <w:rsid w:val="00046982"/>
    <w:rsid w:val="00047D86"/>
    <w:rsid w:val="00051E27"/>
    <w:rsid w:val="00052089"/>
    <w:rsid w:val="000525E8"/>
    <w:rsid w:val="00053B8E"/>
    <w:rsid w:val="00054F51"/>
    <w:rsid w:val="0005716D"/>
    <w:rsid w:val="000606A9"/>
    <w:rsid w:val="00060CD7"/>
    <w:rsid w:val="00061ED4"/>
    <w:rsid w:val="000626A4"/>
    <w:rsid w:val="00062C33"/>
    <w:rsid w:val="00065B77"/>
    <w:rsid w:val="000670CE"/>
    <w:rsid w:val="00071190"/>
    <w:rsid w:val="0007221E"/>
    <w:rsid w:val="00072883"/>
    <w:rsid w:val="00074BCF"/>
    <w:rsid w:val="000769FB"/>
    <w:rsid w:val="00082AB2"/>
    <w:rsid w:val="00084428"/>
    <w:rsid w:val="00084756"/>
    <w:rsid w:val="00084D8A"/>
    <w:rsid w:val="00084DA9"/>
    <w:rsid w:val="00085171"/>
    <w:rsid w:val="00085239"/>
    <w:rsid w:val="0009070D"/>
    <w:rsid w:val="00091818"/>
    <w:rsid w:val="000918A5"/>
    <w:rsid w:val="0009239B"/>
    <w:rsid w:val="0009304A"/>
    <w:rsid w:val="00093E17"/>
    <w:rsid w:val="00094E69"/>
    <w:rsid w:val="00095DF4"/>
    <w:rsid w:val="000967F9"/>
    <w:rsid w:val="00096C8D"/>
    <w:rsid w:val="00097060"/>
    <w:rsid w:val="00097800"/>
    <w:rsid w:val="000A0696"/>
    <w:rsid w:val="000A3957"/>
    <w:rsid w:val="000A430D"/>
    <w:rsid w:val="000A444E"/>
    <w:rsid w:val="000A5921"/>
    <w:rsid w:val="000A6D15"/>
    <w:rsid w:val="000A7461"/>
    <w:rsid w:val="000B0C54"/>
    <w:rsid w:val="000B2118"/>
    <w:rsid w:val="000B21E1"/>
    <w:rsid w:val="000B35D0"/>
    <w:rsid w:val="000B6D62"/>
    <w:rsid w:val="000C0061"/>
    <w:rsid w:val="000C22A1"/>
    <w:rsid w:val="000C2CD2"/>
    <w:rsid w:val="000C5F59"/>
    <w:rsid w:val="000C6BE5"/>
    <w:rsid w:val="000C700B"/>
    <w:rsid w:val="000D01C9"/>
    <w:rsid w:val="000D10CC"/>
    <w:rsid w:val="000D115D"/>
    <w:rsid w:val="000D1414"/>
    <w:rsid w:val="000D186F"/>
    <w:rsid w:val="000D1D02"/>
    <w:rsid w:val="000D215C"/>
    <w:rsid w:val="000D4CA1"/>
    <w:rsid w:val="000D4E21"/>
    <w:rsid w:val="000D7980"/>
    <w:rsid w:val="000E085F"/>
    <w:rsid w:val="000E2516"/>
    <w:rsid w:val="000E26ED"/>
    <w:rsid w:val="000E3306"/>
    <w:rsid w:val="000E33DE"/>
    <w:rsid w:val="000E3B58"/>
    <w:rsid w:val="000E49CD"/>
    <w:rsid w:val="000E4D0B"/>
    <w:rsid w:val="000E4F72"/>
    <w:rsid w:val="000E54B0"/>
    <w:rsid w:val="000E623D"/>
    <w:rsid w:val="000E7103"/>
    <w:rsid w:val="000E7873"/>
    <w:rsid w:val="000F077D"/>
    <w:rsid w:val="000F1319"/>
    <w:rsid w:val="000F150C"/>
    <w:rsid w:val="000F1AC2"/>
    <w:rsid w:val="000F5675"/>
    <w:rsid w:val="000F6C17"/>
    <w:rsid w:val="000F75BA"/>
    <w:rsid w:val="0010067C"/>
    <w:rsid w:val="001013E5"/>
    <w:rsid w:val="00103974"/>
    <w:rsid w:val="00104E71"/>
    <w:rsid w:val="00105066"/>
    <w:rsid w:val="00105491"/>
    <w:rsid w:val="001065F4"/>
    <w:rsid w:val="00106FD8"/>
    <w:rsid w:val="00112B4C"/>
    <w:rsid w:val="00113CD9"/>
    <w:rsid w:val="0011468C"/>
    <w:rsid w:val="001169BE"/>
    <w:rsid w:val="0012003C"/>
    <w:rsid w:val="00122AAC"/>
    <w:rsid w:val="001234C3"/>
    <w:rsid w:val="00123F6A"/>
    <w:rsid w:val="00123FA3"/>
    <w:rsid w:val="00124C3F"/>
    <w:rsid w:val="00125CE2"/>
    <w:rsid w:val="0012765B"/>
    <w:rsid w:val="00130506"/>
    <w:rsid w:val="0013093A"/>
    <w:rsid w:val="00130CBE"/>
    <w:rsid w:val="00131A9F"/>
    <w:rsid w:val="001334C7"/>
    <w:rsid w:val="0013408C"/>
    <w:rsid w:val="001340F6"/>
    <w:rsid w:val="001340F9"/>
    <w:rsid w:val="00134362"/>
    <w:rsid w:val="0013543A"/>
    <w:rsid w:val="00135B7B"/>
    <w:rsid w:val="00136B7E"/>
    <w:rsid w:val="00137D59"/>
    <w:rsid w:val="001404DE"/>
    <w:rsid w:val="00140D44"/>
    <w:rsid w:val="00141D5B"/>
    <w:rsid w:val="00141F97"/>
    <w:rsid w:val="0014338F"/>
    <w:rsid w:val="0014353B"/>
    <w:rsid w:val="00143577"/>
    <w:rsid w:val="00144B91"/>
    <w:rsid w:val="00146102"/>
    <w:rsid w:val="00147F8F"/>
    <w:rsid w:val="00153F91"/>
    <w:rsid w:val="001554A8"/>
    <w:rsid w:val="00155549"/>
    <w:rsid w:val="001571C8"/>
    <w:rsid w:val="001579CE"/>
    <w:rsid w:val="00157EEF"/>
    <w:rsid w:val="00160BE7"/>
    <w:rsid w:val="00160CF3"/>
    <w:rsid w:val="00162CE5"/>
    <w:rsid w:val="00163B8D"/>
    <w:rsid w:val="00163F3D"/>
    <w:rsid w:val="001641BF"/>
    <w:rsid w:val="00164B85"/>
    <w:rsid w:val="001652C2"/>
    <w:rsid w:val="00167766"/>
    <w:rsid w:val="00167C73"/>
    <w:rsid w:val="00171680"/>
    <w:rsid w:val="0017182C"/>
    <w:rsid w:val="0017312F"/>
    <w:rsid w:val="001732E8"/>
    <w:rsid w:val="0017334B"/>
    <w:rsid w:val="0017392B"/>
    <w:rsid w:val="00173CF0"/>
    <w:rsid w:val="00173CF2"/>
    <w:rsid w:val="0017438C"/>
    <w:rsid w:val="0017572B"/>
    <w:rsid w:val="00176A0C"/>
    <w:rsid w:val="00177F97"/>
    <w:rsid w:val="0018062E"/>
    <w:rsid w:val="001807C5"/>
    <w:rsid w:val="00180D02"/>
    <w:rsid w:val="00180D20"/>
    <w:rsid w:val="00181EF0"/>
    <w:rsid w:val="00182568"/>
    <w:rsid w:val="00183D1F"/>
    <w:rsid w:val="001845AE"/>
    <w:rsid w:val="00184934"/>
    <w:rsid w:val="00185102"/>
    <w:rsid w:val="001879A4"/>
    <w:rsid w:val="00187C02"/>
    <w:rsid w:val="001906CB"/>
    <w:rsid w:val="00190747"/>
    <w:rsid w:val="0019079E"/>
    <w:rsid w:val="00192000"/>
    <w:rsid w:val="00192F8C"/>
    <w:rsid w:val="001944A1"/>
    <w:rsid w:val="001A094E"/>
    <w:rsid w:val="001A0AC1"/>
    <w:rsid w:val="001A0AFC"/>
    <w:rsid w:val="001A1BA8"/>
    <w:rsid w:val="001A1C59"/>
    <w:rsid w:val="001A3346"/>
    <w:rsid w:val="001A3B7F"/>
    <w:rsid w:val="001A45ED"/>
    <w:rsid w:val="001A5554"/>
    <w:rsid w:val="001A5BCB"/>
    <w:rsid w:val="001A761D"/>
    <w:rsid w:val="001A7B51"/>
    <w:rsid w:val="001A7F59"/>
    <w:rsid w:val="001B09D5"/>
    <w:rsid w:val="001B1FD0"/>
    <w:rsid w:val="001B5A87"/>
    <w:rsid w:val="001B5DE9"/>
    <w:rsid w:val="001B7E7C"/>
    <w:rsid w:val="001C3270"/>
    <w:rsid w:val="001D0C70"/>
    <w:rsid w:val="001D0CCA"/>
    <w:rsid w:val="001D0EC4"/>
    <w:rsid w:val="001D1000"/>
    <w:rsid w:val="001D1532"/>
    <w:rsid w:val="001D2259"/>
    <w:rsid w:val="001D230B"/>
    <w:rsid w:val="001D4872"/>
    <w:rsid w:val="001D575A"/>
    <w:rsid w:val="001D67BF"/>
    <w:rsid w:val="001D77B4"/>
    <w:rsid w:val="001D7EEA"/>
    <w:rsid w:val="001E02ED"/>
    <w:rsid w:val="001E097E"/>
    <w:rsid w:val="001E1648"/>
    <w:rsid w:val="001E1E87"/>
    <w:rsid w:val="001E24D7"/>
    <w:rsid w:val="001E3009"/>
    <w:rsid w:val="001E5132"/>
    <w:rsid w:val="001E5B5F"/>
    <w:rsid w:val="001E65FA"/>
    <w:rsid w:val="001E6BBD"/>
    <w:rsid w:val="001F13DA"/>
    <w:rsid w:val="001F2B2F"/>
    <w:rsid w:val="001F2F25"/>
    <w:rsid w:val="001F34FE"/>
    <w:rsid w:val="001F49D0"/>
    <w:rsid w:val="001F50AA"/>
    <w:rsid w:val="001F6FE6"/>
    <w:rsid w:val="001F7268"/>
    <w:rsid w:val="001F7A35"/>
    <w:rsid w:val="001F7FAF"/>
    <w:rsid w:val="0020117A"/>
    <w:rsid w:val="0020321D"/>
    <w:rsid w:val="002067C4"/>
    <w:rsid w:val="00207349"/>
    <w:rsid w:val="00210187"/>
    <w:rsid w:val="0021123B"/>
    <w:rsid w:val="00212194"/>
    <w:rsid w:val="00213E9B"/>
    <w:rsid w:val="002151B7"/>
    <w:rsid w:val="00216FEA"/>
    <w:rsid w:val="00217917"/>
    <w:rsid w:val="0021795E"/>
    <w:rsid w:val="00220124"/>
    <w:rsid w:val="00220942"/>
    <w:rsid w:val="0022158E"/>
    <w:rsid w:val="00225671"/>
    <w:rsid w:val="00226081"/>
    <w:rsid w:val="002262DF"/>
    <w:rsid w:val="002275D2"/>
    <w:rsid w:val="002305C2"/>
    <w:rsid w:val="00230DEE"/>
    <w:rsid w:val="00231089"/>
    <w:rsid w:val="00231D4E"/>
    <w:rsid w:val="0023346E"/>
    <w:rsid w:val="002348EB"/>
    <w:rsid w:val="00235F0E"/>
    <w:rsid w:val="002375A0"/>
    <w:rsid w:val="00240AC0"/>
    <w:rsid w:val="0024271B"/>
    <w:rsid w:val="002430FB"/>
    <w:rsid w:val="002445FD"/>
    <w:rsid w:val="0024511B"/>
    <w:rsid w:val="00245BB5"/>
    <w:rsid w:val="0024655D"/>
    <w:rsid w:val="00250127"/>
    <w:rsid w:val="0025076F"/>
    <w:rsid w:val="00253C8E"/>
    <w:rsid w:val="00254E97"/>
    <w:rsid w:val="002551F6"/>
    <w:rsid w:val="00256150"/>
    <w:rsid w:val="00257169"/>
    <w:rsid w:val="0026050F"/>
    <w:rsid w:val="00260655"/>
    <w:rsid w:val="00260C0E"/>
    <w:rsid w:val="00260C49"/>
    <w:rsid w:val="002643E7"/>
    <w:rsid w:val="00264B3D"/>
    <w:rsid w:val="00266066"/>
    <w:rsid w:val="002664DE"/>
    <w:rsid w:val="0026788D"/>
    <w:rsid w:val="0026790D"/>
    <w:rsid w:val="00267AA0"/>
    <w:rsid w:val="00270B22"/>
    <w:rsid w:val="00270DDA"/>
    <w:rsid w:val="00270E33"/>
    <w:rsid w:val="00273475"/>
    <w:rsid w:val="00273CCC"/>
    <w:rsid w:val="00274368"/>
    <w:rsid w:val="00274A22"/>
    <w:rsid w:val="00274FBE"/>
    <w:rsid w:val="0028122C"/>
    <w:rsid w:val="00281727"/>
    <w:rsid w:val="00281AD7"/>
    <w:rsid w:val="002820A8"/>
    <w:rsid w:val="00283593"/>
    <w:rsid w:val="002843EE"/>
    <w:rsid w:val="00285E8E"/>
    <w:rsid w:val="002860F3"/>
    <w:rsid w:val="00290712"/>
    <w:rsid w:val="00290737"/>
    <w:rsid w:val="002917D3"/>
    <w:rsid w:val="00291FBC"/>
    <w:rsid w:val="002921B2"/>
    <w:rsid w:val="002938A4"/>
    <w:rsid w:val="00293971"/>
    <w:rsid w:val="00293C36"/>
    <w:rsid w:val="002942A4"/>
    <w:rsid w:val="00294356"/>
    <w:rsid w:val="002944C3"/>
    <w:rsid w:val="00294D3E"/>
    <w:rsid w:val="00295A22"/>
    <w:rsid w:val="002973DC"/>
    <w:rsid w:val="002A04DF"/>
    <w:rsid w:val="002A0BDF"/>
    <w:rsid w:val="002A14FA"/>
    <w:rsid w:val="002A1580"/>
    <w:rsid w:val="002A1BBB"/>
    <w:rsid w:val="002A227C"/>
    <w:rsid w:val="002A41BD"/>
    <w:rsid w:val="002A46F4"/>
    <w:rsid w:val="002A693E"/>
    <w:rsid w:val="002A70A5"/>
    <w:rsid w:val="002A7C95"/>
    <w:rsid w:val="002B1AF7"/>
    <w:rsid w:val="002B2366"/>
    <w:rsid w:val="002B252D"/>
    <w:rsid w:val="002B2CEF"/>
    <w:rsid w:val="002B31FC"/>
    <w:rsid w:val="002B4087"/>
    <w:rsid w:val="002B523F"/>
    <w:rsid w:val="002B5F49"/>
    <w:rsid w:val="002B64E5"/>
    <w:rsid w:val="002C03C6"/>
    <w:rsid w:val="002C209B"/>
    <w:rsid w:val="002C2FE1"/>
    <w:rsid w:val="002C450B"/>
    <w:rsid w:val="002C59A6"/>
    <w:rsid w:val="002C5CCD"/>
    <w:rsid w:val="002C5E13"/>
    <w:rsid w:val="002C5F94"/>
    <w:rsid w:val="002C637E"/>
    <w:rsid w:val="002C7B51"/>
    <w:rsid w:val="002D07D7"/>
    <w:rsid w:val="002D09F7"/>
    <w:rsid w:val="002D0DF7"/>
    <w:rsid w:val="002D1180"/>
    <w:rsid w:val="002D127E"/>
    <w:rsid w:val="002D42B7"/>
    <w:rsid w:val="002D4DFD"/>
    <w:rsid w:val="002D59A9"/>
    <w:rsid w:val="002D5CFC"/>
    <w:rsid w:val="002D653D"/>
    <w:rsid w:val="002D6FCA"/>
    <w:rsid w:val="002E0E94"/>
    <w:rsid w:val="002E1D08"/>
    <w:rsid w:val="002E21F0"/>
    <w:rsid w:val="002E230B"/>
    <w:rsid w:val="002E2573"/>
    <w:rsid w:val="002E2CA6"/>
    <w:rsid w:val="002E3179"/>
    <w:rsid w:val="002E39F8"/>
    <w:rsid w:val="002E4F19"/>
    <w:rsid w:val="002E551D"/>
    <w:rsid w:val="002E65DA"/>
    <w:rsid w:val="002E7816"/>
    <w:rsid w:val="002F083C"/>
    <w:rsid w:val="002F1983"/>
    <w:rsid w:val="002F2614"/>
    <w:rsid w:val="002F33A5"/>
    <w:rsid w:val="002F407C"/>
    <w:rsid w:val="002F43AD"/>
    <w:rsid w:val="002F4A45"/>
    <w:rsid w:val="002F6AC5"/>
    <w:rsid w:val="002F6B91"/>
    <w:rsid w:val="002F6BE1"/>
    <w:rsid w:val="002F6E9E"/>
    <w:rsid w:val="002F6FDF"/>
    <w:rsid w:val="002F7D2C"/>
    <w:rsid w:val="0030147C"/>
    <w:rsid w:val="00301B37"/>
    <w:rsid w:val="00302665"/>
    <w:rsid w:val="00302B79"/>
    <w:rsid w:val="003030B0"/>
    <w:rsid w:val="003031F7"/>
    <w:rsid w:val="00303ED5"/>
    <w:rsid w:val="00304B81"/>
    <w:rsid w:val="00304C4B"/>
    <w:rsid w:val="00304CA9"/>
    <w:rsid w:val="00305033"/>
    <w:rsid w:val="00305059"/>
    <w:rsid w:val="00307AC7"/>
    <w:rsid w:val="00311C2F"/>
    <w:rsid w:val="00312F1A"/>
    <w:rsid w:val="003144F2"/>
    <w:rsid w:val="00315A92"/>
    <w:rsid w:val="0031629A"/>
    <w:rsid w:val="003164F2"/>
    <w:rsid w:val="00317758"/>
    <w:rsid w:val="003207EC"/>
    <w:rsid w:val="00320AF1"/>
    <w:rsid w:val="0032262C"/>
    <w:rsid w:val="00322D24"/>
    <w:rsid w:val="00322ECC"/>
    <w:rsid w:val="0032356E"/>
    <w:rsid w:val="00324492"/>
    <w:rsid w:val="00324D2D"/>
    <w:rsid w:val="00324DA0"/>
    <w:rsid w:val="0032533D"/>
    <w:rsid w:val="00326911"/>
    <w:rsid w:val="003306AD"/>
    <w:rsid w:val="00330946"/>
    <w:rsid w:val="00331F09"/>
    <w:rsid w:val="00331F68"/>
    <w:rsid w:val="00333E4C"/>
    <w:rsid w:val="003348E3"/>
    <w:rsid w:val="00335178"/>
    <w:rsid w:val="00336CFC"/>
    <w:rsid w:val="00337A5D"/>
    <w:rsid w:val="00341096"/>
    <w:rsid w:val="00342273"/>
    <w:rsid w:val="003430E0"/>
    <w:rsid w:val="00344007"/>
    <w:rsid w:val="00344DF1"/>
    <w:rsid w:val="0034720C"/>
    <w:rsid w:val="00347DE0"/>
    <w:rsid w:val="003502F8"/>
    <w:rsid w:val="00350E11"/>
    <w:rsid w:val="00353B8B"/>
    <w:rsid w:val="00354EBF"/>
    <w:rsid w:val="003552B7"/>
    <w:rsid w:val="0035584D"/>
    <w:rsid w:val="0035589F"/>
    <w:rsid w:val="003576B8"/>
    <w:rsid w:val="00357708"/>
    <w:rsid w:val="00360CB9"/>
    <w:rsid w:val="0036129B"/>
    <w:rsid w:val="00363DDD"/>
    <w:rsid w:val="003640D7"/>
    <w:rsid w:val="00364B96"/>
    <w:rsid w:val="00366A10"/>
    <w:rsid w:val="00366AB4"/>
    <w:rsid w:val="003701C1"/>
    <w:rsid w:val="003705F5"/>
    <w:rsid w:val="00371990"/>
    <w:rsid w:val="0037283C"/>
    <w:rsid w:val="0037437F"/>
    <w:rsid w:val="00374BB7"/>
    <w:rsid w:val="003750D1"/>
    <w:rsid w:val="00380658"/>
    <w:rsid w:val="00380FD0"/>
    <w:rsid w:val="00381208"/>
    <w:rsid w:val="00384077"/>
    <w:rsid w:val="003855F4"/>
    <w:rsid w:val="00385B60"/>
    <w:rsid w:val="00385CA2"/>
    <w:rsid w:val="00386068"/>
    <w:rsid w:val="0038611F"/>
    <w:rsid w:val="00387044"/>
    <w:rsid w:val="003875B3"/>
    <w:rsid w:val="00387DF7"/>
    <w:rsid w:val="003904F2"/>
    <w:rsid w:val="003906B9"/>
    <w:rsid w:val="00390C4D"/>
    <w:rsid w:val="003945EF"/>
    <w:rsid w:val="003954ED"/>
    <w:rsid w:val="0039660E"/>
    <w:rsid w:val="00396F1B"/>
    <w:rsid w:val="00396F29"/>
    <w:rsid w:val="0039751A"/>
    <w:rsid w:val="003A155E"/>
    <w:rsid w:val="003A2B5B"/>
    <w:rsid w:val="003A4499"/>
    <w:rsid w:val="003A57CF"/>
    <w:rsid w:val="003A5C42"/>
    <w:rsid w:val="003A7163"/>
    <w:rsid w:val="003B088B"/>
    <w:rsid w:val="003B125F"/>
    <w:rsid w:val="003B1D46"/>
    <w:rsid w:val="003B1E5B"/>
    <w:rsid w:val="003B2164"/>
    <w:rsid w:val="003B2A2D"/>
    <w:rsid w:val="003B308F"/>
    <w:rsid w:val="003B3989"/>
    <w:rsid w:val="003B5EC7"/>
    <w:rsid w:val="003B6DCD"/>
    <w:rsid w:val="003B7209"/>
    <w:rsid w:val="003C279C"/>
    <w:rsid w:val="003C2812"/>
    <w:rsid w:val="003C33B3"/>
    <w:rsid w:val="003C3B59"/>
    <w:rsid w:val="003C55FD"/>
    <w:rsid w:val="003C567A"/>
    <w:rsid w:val="003C5AAE"/>
    <w:rsid w:val="003C5E55"/>
    <w:rsid w:val="003C6646"/>
    <w:rsid w:val="003C757C"/>
    <w:rsid w:val="003D08CB"/>
    <w:rsid w:val="003D26F5"/>
    <w:rsid w:val="003D2EE3"/>
    <w:rsid w:val="003D4E92"/>
    <w:rsid w:val="003D5BD7"/>
    <w:rsid w:val="003D6548"/>
    <w:rsid w:val="003D7C52"/>
    <w:rsid w:val="003E12F3"/>
    <w:rsid w:val="003E1D15"/>
    <w:rsid w:val="003E2482"/>
    <w:rsid w:val="003E2495"/>
    <w:rsid w:val="003E255E"/>
    <w:rsid w:val="003E283C"/>
    <w:rsid w:val="003E40F2"/>
    <w:rsid w:val="003E5AA7"/>
    <w:rsid w:val="003E6256"/>
    <w:rsid w:val="003E76CB"/>
    <w:rsid w:val="003E7B3A"/>
    <w:rsid w:val="003F06A1"/>
    <w:rsid w:val="003F0CC7"/>
    <w:rsid w:val="003F0EB3"/>
    <w:rsid w:val="003F303D"/>
    <w:rsid w:val="003F4CD5"/>
    <w:rsid w:val="003F60B2"/>
    <w:rsid w:val="003F6402"/>
    <w:rsid w:val="003F705E"/>
    <w:rsid w:val="003F7410"/>
    <w:rsid w:val="003F7DA8"/>
    <w:rsid w:val="00400F8F"/>
    <w:rsid w:val="00402315"/>
    <w:rsid w:val="0040260C"/>
    <w:rsid w:val="004031C9"/>
    <w:rsid w:val="00403350"/>
    <w:rsid w:val="00403BC9"/>
    <w:rsid w:val="00403CCF"/>
    <w:rsid w:val="004042A6"/>
    <w:rsid w:val="004047DA"/>
    <w:rsid w:val="00406227"/>
    <w:rsid w:val="00406DAF"/>
    <w:rsid w:val="0040703A"/>
    <w:rsid w:val="00411A2A"/>
    <w:rsid w:val="00411F6E"/>
    <w:rsid w:val="00412B19"/>
    <w:rsid w:val="00412BAB"/>
    <w:rsid w:val="0041395B"/>
    <w:rsid w:val="00414C84"/>
    <w:rsid w:val="00415056"/>
    <w:rsid w:val="0041517B"/>
    <w:rsid w:val="004156DC"/>
    <w:rsid w:val="00415C2F"/>
    <w:rsid w:val="00417E21"/>
    <w:rsid w:val="00420324"/>
    <w:rsid w:val="004203CB"/>
    <w:rsid w:val="004206B6"/>
    <w:rsid w:val="00421D44"/>
    <w:rsid w:val="00421D64"/>
    <w:rsid w:val="004221C5"/>
    <w:rsid w:val="0042236F"/>
    <w:rsid w:val="004225EE"/>
    <w:rsid w:val="004236D9"/>
    <w:rsid w:val="00424D99"/>
    <w:rsid w:val="00424EF3"/>
    <w:rsid w:val="00425142"/>
    <w:rsid w:val="00430597"/>
    <w:rsid w:val="00430FAB"/>
    <w:rsid w:val="00431453"/>
    <w:rsid w:val="00431B92"/>
    <w:rsid w:val="004324D4"/>
    <w:rsid w:val="00432752"/>
    <w:rsid w:val="00435168"/>
    <w:rsid w:val="00435BAF"/>
    <w:rsid w:val="00436E14"/>
    <w:rsid w:val="00437217"/>
    <w:rsid w:val="00440558"/>
    <w:rsid w:val="0044099B"/>
    <w:rsid w:val="00442261"/>
    <w:rsid w:val="00442F0A"/>
    <w:rsid w:val="00443105"/>
    <w:rsid w:val="004444C8"/>
    <w:rsid w:val="004445B9"/>
    <w:rsid w:val="0044544E"/>
    <w:rsid w:val="0044596B"/>
    <w:rsid w:val="00446861"/>
    <w:rsid w:val="00446BC5"/>
    <w:rsid w:val="00447372"/>
    <w:rsid w:val="00447ECF"/>
    <w:rsid w:val="00450041"/>
    <w:rsid w:val="00450472"/>
    <w:rsid w:val="004513AA"/>
    <w:rsid w:val="0045174B"/>
    <w:rsid w:val="00451FFE"/>
    <w:rsid w:val="00452215"/>
    <w:rsid w:val="0045346E"/>
    <w:rsid w:val="00454122"/>
    <w:rsid w:val="00455827"/>
    <w:rsid w:val="00460690"/>
    <w:rsid w:val="00460B15"/>
    <w:rsid w:val="00460B47"/>
    <w:rsid w:val="00461D05"/>
    <w:rsid w:val="00462570"/>
    <w:rsid w:val="00463E84"/>
    <w:rsid w:val="00463F3A"/>
    <w:rsid w:val="0046596B"/>
    <w:rsid w:val="00465FA7"/>
    <w:rsid w:val="004663A5"/>
    <w:rsid w:val="00466C7D"/>
    <w:rsid w:val="0046764C"/>
    <w:rsid w:val="00471C36"/>
    <w:rsid w:val="00472308"/>
    <w:rsid w:val="004735D3"/>
    <w:rsid w:val="0047547E"/>
    <w:rsid w:val="004754AC"/>
    <w:rsid w:val="004756FB"/>
    <w:rsid w:val="0047595F"/>
    <w:rsid w:val="00475C46"/>
    <w:rsid w:val="004768CC"/>
    <w:rsid w:val="00481C96"/>
    <w:rsid w:val="00482DF7"/>
    <w:rsid w:val="00483787"/>
    <w:rsid w:val="00484E59"/>
    <w:rsid w:val="004851DA"/>
    <w:rsid w:val="004851EA"/>
    <w:rsid w:val="004858FF"/>
    <w:rsid w:val="00487470"/>
    <w:rsid w:val="0049047C"/>
    <w:rsid w:val="004923D8"/>
    <w:rsid w:val="004935B8"/>
    <w:rsid w:val="0049392A"/>
    <w:rsid w:val="00494E11"/>
    <w:rsid w:val="00496682"/>
    <w:rsid w:val="0049719D"/>
    <w:rsid w:val="00497DD9"/>
    <w:rsid w:val="004A0078"/>
    <w:rsid w:val="004A0F94"/>
    <w:rsid w:val="004A16E6"/>
    <w:rsid w:val="004A1970"/>
    <w:rsid w:val="004A1FFE"/>
    <w:rsid w:val="004A2793"/>
    <w:rsid w:val="004A27EF"/>
    <w:rsid w:val="004A4038"/>
    <w:rsid w:val="004A4063"/>
    <w:rsid w:val="004A462A"/>
    <w:rsid w:val="004A52C2"/>
    <w:rsid w:val="004A554E"/>
    <w:rsid w:val="004A5BB4"/>
    <w:rsid w:val="004A6359"/>
    <w:rsid w:val="004A760C"/>
    <w:rsid w:val="004B1A01"/>
    <w:rsid w:val="004B20A9"/>
    <w:rsid w:val="004B4CFA"/>
    <w:rsid w:val="004B520D"/>
    <w:rsid w:val="004B5A97"/>
    <w:rsid w:val="004B5FD9"/>
    <w:rsid w:val="004B68E0"/>
    <w:rsid w:val="004C2F77"/>
    <w:rsid w:val="004C2FFA"/>
    <w:rsid w:val="004C572B"/>
    <w:rsid w:val="004C7985"/>
    <w:rsid w:val="004D2A2A"/>
    <w:rsid w:val="004D2E6C"/>
    <w:rsid w:val="004D3665"/>
    <w:rsid w:val="004D3F01"/>
    <w:rsid w:val="004D481B"/>
    <w:rsid w:val="004D4C67"/>
    <w:rsid w:val="004D4FDF"/>
    <w:rsid w:val="004D6EE0"/>
    <w:rsid w:val="004D7F37"/>
    <w:rsid w:val="004E0087"/>
    <w:rsid w:val="004E1FAE"/>
    <w:rsid w:val="004E4245"/>
    <w:rsid w:val="004E5851"/>
    <w:rsid w:val="004E5BE6"/>
    <w:rsid w:val="004E5E5E"/>
    <w:rsid w:val="004E6FB3"/>
    <w:rsid w:val="004E7E98"/>
    <w:rsid w:val="004F00D6"/>
    <w:rsid w:val="004F021F"/>
    <w:rsid w:val="004F05A0"/>
    <w:rsid w:val="004F119C"/>
    <w:rsid w:val="004F11DB"/>
    <w:rsid w:val="004F21BD"/>
    <w:rsid w:val="004F271F"/>
    <w:rsid w:val="004F2C66"/>
    <w:rsid w:val="004F47E3"/>
    <w:rsid w:val="004F59DA"/>
    <w:rsid w:val="004F6507"/>
    <w:rsid w:val="004F668D"/>
    <w:rsid w:val="004F7180"/>
    <w:rsid w:val="00501BCD"/>
    <w:rsid w:val="00501F1E"/>
    <w:rsid w:val="0050235D"/>
    <w:rsid w:val="00502DC0"/>
    <w:rsid w:val="0050338A"/>
    <w:rsid w:val="00504696"/>
    <w:rsid w:val="00504919"/>
    <w:rsid w:val="005060D5"/>
    <w:rsid w:val="00506158"/>
    <w:rsid w:val="00507D98"/>
    <w:rsid w:val="005105F4"/>
    <w:rsid w:val="005114A4"/>
    <w:rsid w:val="00512021"/>
    <w:rsid w:val="00512A30"/>
    <w:rsid w:val="00513063"/>
    <w:rsid w:val="0051456A"/>
    <w:rsid w:val="00514E71"/>
    <w:rsid w:val="00514EB9"/>
    <w:rsid w:val="00515574"/>
    <w:rsid w:val="005158DE"/>
    <w:rsid w:val="00517607"/>
    <w:rsid w:val="00517889"/>
    <w:rsid w:val="00520CD6"/>
    <w:rsid w:val="0052101C"/>
    <w:rsid w:val="0052204B"/>
    <w:rsid w:val="00522743"/>
    <w:rsid w:val="005237B6"/>
    <w:rsid w:val="00523AD8"/>
    <w:rsid w:val="0052443D"/>
    <w:rsid w:val="005249B4"/>
    <w:rsid w:val="0052734C"/>
    <w:rsid w:val="005273B4"/>
    <w:rsid w:val="00530452"/>
    <w:rsid w:val="00531FEB"/>
    <w:rsid w:val="0053278D"/>
    <w:rsid w:val="00534FA3"/>
    <w:rsid w:val="00535540"/>
    <w:rsid w:val="005356C1"/>
    <w:rsid w:val="005403FB"/>
    <w:rsid w:val="0054099B"/>
    <w:rsid w:val="00540C67"/>
    <w:rsid w:val="005421F7"/>
    <w:rsid w:val="00542681"/>
    <w:rsid w:val="00542A0B"/>
    <w:rsid w:val="00542EFA"/>
    <w:rsid w:val="00544430"/>
    <w:rsid w:val="00544E61"/>
    <w:rsid w:val="005471E7"/>
    <w:rsid w:val="00547B0C"/>
    <w:rsid w:val="00547B9C"/>
    <w:rsid w:val="005519B5"/>
    <w:rsid w:val="00551B27"/>
    <w:rsid w:val="005522CF"/>
    <w:rsid w:val="00553AD1"/>
    <w:rsid w:val="005545CD"/>
    <w:rsid w:val="0055546A"/>
    <w:rsid w:val="00556ABC"/>
    <w:rsid w:val="00556B1D"/>
    <w:rsid w:val="00556CEF"/>
    <w:rsid w:val="00557266"/>
    <w:rsid w:val="00557AA6"/>
    <w:rsid w:val="00557BBA"/>
    <w:rsid w:val="00560BCC"/>
    <w:rsid w:val="00561978"/>
    <w:rsid w:val="0056344A"/>
    <w:rsid w:val="00565498"/>
    <w:rsid w:val="00566C84"/>
    <w:rsid w:val="005758B7"/>
    <w:rsid w:val="00577F85"/>
    <w:rsid w:val="005809F6"/>
    <w:rsid w:val="00580F03"/>
    <w:rsid w:val="005812E5"/>
    <w:rsid w:val="00581A41"/>
    <w:rsid w:val="00582618"/>
    <w:rsid w:val="00582ED3"/>
    <w:rsid w:val="0058351A"/>
    <w:rsid w:val="00584B66"/>
    <w:rsid w:val="005851FB"/>
    <w:rsid w:val="0058689C"/>
    <w:rsid w:val="00586BE5"/>
    <w:rsid w:val="005870E1"/>
    <w:rsid w:val="0058795E"/>
    <w:rsid w:val="00587F40"/>
    <w:rsid w:val="00590E2E"/>
    <w:rsid w:val="0059357D"/>
    <w:rsid w:val="0059374A"/>
    <w:rsid w:val="005956B0"/>
    <w:rsid w:val="005961E0"/>
    <w:rsid w:val="0059785D"/>
    <w:rsid w:val="005A0771"/>
    <w:rsid w:val="005A34CD"/>
    <w:rsid w:val="005A3DC5"/>
    <w:rsid w:val="005A4AEB"/>
    <w:rsid w:val="005A513C"/>
    <w:rsid w:val="005A5926"/>
    <w:rsid w:val="005A5EF7"/>
    <w:rsid w:val="005A6F42"/>
    <w:rsid w:val="005B00A0"/>
    <w:rsid w:val="005B0990"/>
    <w:rsid w:val="005B14BF"/>
    <w:rsid w:val="005B1892"/>
    <w:rsid w:val="005B2A92"/>
    <w:rsid w:val="005B3A7B"/>
    <w:rsid w:val="005B43B3"/>
    <w:rsid w:val="005B67FD"/>
    <w:rsid w:val="005C064E"/>
    <w:rsid w:val="005C10ED"/>
    <w:rsid w:val="005C11F4"/>
    <w:rsid w:val="005C370C"/>
    <w:rsid w:val="005C38DA"/>
    <w:rsid w:val="005C45A7"/>
    <w:rsid w:val="005C4F17"/>
    <w:rsid w:val="005C5219"/>
    <w:rsid w:val="005C5451"/>
    <w:rsid w:val="005C55AC"/>
    <w:rsid w:val="005C5D21"/>
    <w:rsid w:val="005D2132"/>
    <w:rsid w:val="005D4235"/>
    <w:rsid w:val="005D4443"/>
    <w:rsid w:val="005D484E"/>
    <w:rsid w:val="005D5145"/>
    <w:rsid w:val="005D54BD"/>
    <w:rsid w:val="005D688D"/>
    <w:rsid w:val="005D6E06"/>
    <w:rsid w:val="005D76E1"/>
    <w:rsid w:val="005D7AFC"/>
    <w:rsid w:val="005D7F4E"/>
    <w:rsid w:val="005E0E82"/>
    <w:rsid w:val="005E333E"/>
    <w:rsid w:val="005E3E46"/>
    <w:rsid w:val="005E769E"/>
    <w:rsid w:val="005E7AD3"/>
    <w:rsid w:val="005F0DCC"/>
    <w:rsid w:val="005F178B"/>
    <w:rsid w:val="005F1AFA"/>
    <w:rsid w:val="005F1BDB"/>
    <w:rsid w:val="005F3C8E"/>
    <w:rsid w:val="005F7433"/>
    <w:rsid w:val="005F7FD7"/>
    <w:rsid w:val="0060175C"/>
    <w:rsid w:val="00601E88"/>
    <w:rsid w:val="00601FCC"/>
    <w:rsid w:val="0060258C"/>
    <w:rsid w:val="00602C02"/>
    <w:rsid w:val="006032C3"/>
    <w:rsid w:val="00604DF3"/>
    <w:rsid w:val="00605109"/>
    <w:rsid w:val="00605455"/>
    <w:rsid w:val="006057C4"/>
    <w:rsid w:val="0060602C"/>
    <w:rsid w:val="00607570"/>
    <w:rsid w:val="0060795F"/>
    <w:rsid w:val="00611011"/>
    <w:rsid w:val="00611634"/>
    <w:rsid w:val="006140CC"/>
    <w:rsid w:val="00614336"/>
    <w:rsid w:val="006158FA"/>
    <w:rsid w:val="00615F3D"/>
    <w:rsid w:val="006160C7"/>
    <w:rsid w:val="00616755"/>
    <w:rsid w:val="00617E7D"/>
    <w:rsid w:val="006204A8"/>
    <w:rsid w:val="00623857"/>
    <w:rsid w:val="00625E77"/>
    <w:rsid w:val="00627034"/>
    <w:rsid w:val="006303AC"/>
    <w:rsid w:val="00630AA1"/>
    <w:rsid w:val="006321F3"/>
    <w:rsid w:val="00634D9A"/>
    <w:rsid w:val="00636E0A"/>
    <w:rsid w:val="00637BD6"/>
    <w:rsid w:val="00640CC5"/>
    <w:rsid w:val="0064109A"/>
    <w:rsid w:val="00643814"/>
    <w:rsid w:val="00643F69"/>
    <w:rsid w:val="006444DB"/>
    <w:rsid w:val="00645F3D"/>
    <w:rsid w:val="00646278"/>
    <w:rsid w:val="00647D61"/>
    <w:rsid w:val="00647EF7"/>
    <w:rsid w:val="00650CF4"/>
    <w:rsid w:val="00652982"/>
    <w:rsid w:val="00652D50"/>
    <w:rsid w:val="006532AC"/>
    <w:rsid w:val="006536DC"/>
    <w:rsid w:val="006537A3"/>
    <w:rsid w:val="00654DC9"/>
    <w:rsid w:val="006572C6"/>
    <w:rsid w:val="00657EE3"/>
    <w:rsid w:val="00660310"/>
    <w:rsid w:val="00660BB6"/>
    <w:rsid w:val="006611BB"/>
    <w:rsid w:val="00662641"/>
    <w:rsid w:val="00664454"/>
    <w:rsid w:val="00665138"/>
    <w:rsid w:val="0066577E"/>
    <w:rsid w:val="006720BC"/>
    <w:rsid w:val="00675905"/>
    <w:rsid w:val="00675B12"/>
    <w:rsid w:val="0067686C"/>
    <w:rsid w:val="00676975"/>
    <w:rsid w:val="0067748C"/>
    <w:rsid w:val="00680E13"/>
    <w:rsid w:val="006814DF"/>
    <w:rsid w:val="00683295"/>
    <w:rsid w:val="00683C81"/>
    <w:rsid w:val="00684CBE"/>
    <w:rsid w:val="0068661C"/>
    <w:rsid w:val="00686B3D"/>
    <w:rsid w:val="00686F48"/>
    <w:rsid w:val="006914DA"/>
    <w:rsid w:val="00691D94"/>
    <w:rsid w:val="00693C51"/>
    <w:rsid w:val="00693ECD"/>
    <w:rsid w:val="006949BD"/>
    <w:rsid w:val="00694C6A"/>
    <w:rsid w:val="00695FE0"/>
    <w:rsid w:val="00696951"/>
    <w:rsid w:val="006970F7"/>
    <w:rsid w:val="00697557"/>
    <w:rsid w:val="006A225F"/>
    <w:rsid w:val="006A2532"/>
    <w:rsid w:val="006A25BF"/>
    <w:rsid w:val="006A3F40"/>
    <w:rsid w:val="006A5454"/>
    <w:rsid w:val="006A6A2B"/>
    <w:rsid w:val="006A6BBB"/>
    <w:rsid w:val="006A6EE5"/>
    <w:rsid w:val="006A7AB4"/>
    <w:rsid w:val="006B0B94"/>
    <w:rsid w:val="006B0F9B"/>
    <w:rsid w:val="006B1AFE"/>
    <w:rsid w:val="006B1B0B"/>
    <w:rsid w:val="006B226D"/>
    <w:rsid w:val="006B34BF"/>
    <w:rsid w:val="006B36CE"/>
    <w:rsid w:val="006B44CB"/>
    <w:rsid w:val="006B4EFC"/>
    <w:rsid w:val="006B530A"/>
    <w:rsid w:val="006B5C1A"/>
    <w:rsid w:val="006B694F"/>
    <w:rsid w:val="006C109B"/>
    <w:rsid w:val="006C157E"/>
    <w:rsid w:val="006C1B2B"/>
    <w:rsid w:val="006C365D"/>
    <w:rsid w:val="006C42AB"/>
    <w:rsid w:val="006C4524"/>
    <w:rsid w:val="006C4E1C"/>
    <w:rsid w:val="006C6918"/>
    <w:rsid w:val="006D06F4"/>
    <w:rsid w:val="006D2C0B"/>
    <w:rsid w:val="006D5710"/>
    <w:rsid w:val="006D59C6"/>
    <w:rsid w:val="006D6CAD"/>
    <w:rsid w:val="006D6FB9"/>
    <w:rsid w:val="006D743A"/>
    <w:rsid w:val="006E027B"/>
    <w:rsid w:val="006E0F88"/>
    <w:rsid w:val="006E14ED"/>
    <w:rsid w:val="006E1E4C"/>
    <w:rsid w:val="006E23A9"/>
    <w:rsid w:val="006E24D4"/>
    <w:rsid w:val="006E269C"/>
    <w:rsid w:val="006E2B7E"/>
    <w:rsid w:val="006E37A3"/>
    <w:rsid w:val="006E3B25"/>
    <w:rsid w:val="006E4B49"/>
    <w:rsid w:val="006E5E91"/>
    <w:rsid w:val="006E627E"/>
    <w:rsid w:val="006E6402"/>
    <w:rsid w:val="006E6611"/>
    <w:rsid w:val="006E7EDD"/>
    <w:rsid w:val="006F004F"/>
    <w:rsid w:val="006F1C0D"/>
    <w:rsid w:val="006F24E7"/>
    <w:rsid w:val="006F2818"/>
    <w:rsid w:val="006F5700"/>
    <w:rsid w:val="006F6FFF"/>
    <w:rsid w:val="006F730F"/>
    <w:rsid w:val="007010D5"/>
    <w:rsid w:val="00701239"/>
    <w:rsid w:val="00702093"/>
    <w:rsid w:val="0070495B"/>
    <w:rsid w:val="007057C9"/>
    <w:rsid w:val="00706E34"/>
    <w:rsid w:val="00706EDD"/>
    <w:rsid w:val="00710186"/>
    <w:rsid w:val="007102E9"/>
    <w:rsid w:val="00711CA3"/>
    <w:rsid w:val="00711D5B"/>
    <w:rsid w:val="0071382E"/>
    <w:rsid w:val="00713A44"/>
    <w:rsid w:val="00713AEF"/>
    <w:rsid w:val="00714D24"/>
    <w:rsid w:val="00714EAA"/>
    <w:rsid w:val="00715CDD"/>
    <w:rsid w:val="007166F4"/>
    <w:rsid w:val="00716BF4"/>
    <w:rsid w:val="00716CEB"/>
    <w:rsid w:val="00716F1F"/>
    <w:rsid w:val="00717603"/>
    <w:rsid w:val="00722081"/>
    <w:rsid w:val="00722F9A"/>
    <w:rsid w:val="00723134"/>
    <w:rsid w:val="00726612"/>
    <w:rsid w:val="00727911"/>
    <w:rsid w:val="00727BAD"/>
    <w:rsid w:val="00727D31"/>
    <w:rsid w:val="0073012F"/>
    <w:rsid w:val="0073042A"/>
    <w:rsid w:val="0073056E"/>
    <w:rsid w:val="00730882"/>
    <w:rsid w:val="00731007"/>
    <w:rsid w:val="00732976"/>
    <w:rsid w:val="00732DB3"/>
    <w:rsid w:val="0073342F"/>
    <w:rsid w:val="007354D4"/>
    <w:rsid w:val="00735AD2"/>
    <w:rsid w:val="00736C36"/>
    <w:rsid w:val="00740779"/>
    <w:rsid w:val="00742BDA"/>
    <w:rsid w:val="00742E55"/>
    <w:rsid w:val="00744256"/>
    <w:rsid w:val="007442F6"/>
    <w:rsid w:val="0074586D"/>
    <w:rsid w:val="00745B4E"/>
    <w:rsid w:val="00745FF8"/>
    <w:rsid w:val="007468A8"/>
    <w:rsid w:val="007470CA"/>
    <w:rsid w:val="00747DDB"/>
    <w:rsid w:val="00752DB0"/>
    <w:rsid w:val="00753788"/>
    <w:rsid w:val="00753D5F"/>
    <w:rsid w:val="00753ECC"/>
    <w:rsid w:val="00754C90"/>
    <w:rsid w:val="00755885"/>
    <w:rsid w:val="00756C61"/>
    <w:rsid w:val="007574DB"/>
    <w:rsid w:val="00757E10"/>
    <w:rsid w:val="007605E5"/>
    <w:rsid w:val="00761072"/>
    <w:rsid w:val="007621E9"/>
    <w:rsid w:val="0076397D"/>
    <w:rsid w:val="00765ED3"/>
    <w:rsid w:val="00765F20"/>
    <w:rsid w:val="00766AAE"/>
    <w:rsid w:val="0076798F"/>
    <w:rsid w:val="00767BEF"/>
    <w:rsid w:val="00771711"/>
    <w:rsid w:val="00771779"/>
    <w:rsid w:val="007728DD"/>
    <w:rsid w:val="00773314"/>
    <w:rsid w:val="0077541C"/>
    <w:rsid w:val="00776BC7"/>
    <w:rsid w:val="00776E07"/>
    <w:rsid w:val="00781FE7"/>
    <w:rsid w:val="00782980"/>
    <w:rsid w:val="007829F7"/>
    <w:rsid w:val="00784A7D"/>
    <w:rsid w:val="00786976"/>
    <w:rsid w:val="00787776"/>
    <w:rsid w:val="007877D7"/>
    <w:rsid w:val="00791678"/>
    <w:rsid w:val="00792CC1"/>
    <w:rsid w:val="007930B0"/>
    <w:rsid w:val="00793D6A"/>
    <w:rsid w:val="00793E37"/>
    <w:rsid w:val="007942AA"/>
    <w:rsid w:val="007961D0"/>
    <w:rsid w:val="00796367"/>
    <w:rsid w:val="00796C49"/>
    <w:rsid w:val="0079713F"/>
    <w:rsid w:val="007978D9"/>
    <w:rsid w:val="007A1441"/>
    <w:rsid w:val="007A1F88"/>
    <w:rsid w:val="007A24A9"/>
    <w:rsid w:val="007A3292"/>
    <w:rsid w:val="007A4CF8"/>
    <w:rsid w:val="007B0F8D"/>
    <w:rsid w:val="007B178F"/>
    <w:rsid w:val="007B1842"/>
    <w:rsid w:val="007B1895"/>
    <w:rsid w:val="007B1C69"/>
    <w:rsid w:val="007B24A0"/>
    <w:rsid w:val="007B4F8D"/>
    <w:rsid w:val="007B5561"/>
    <w:rsid w:val="007B6B5D"/>
    <w:rsid w:val="007C1152"/>
    <w:rsid w:val="007C49AD"/>
    <w:rsid w:val="007C50F7"/>
    <w:rsid w:val="007C5319"/>
    <w:rsid w:val="007C5CE7"/>
    <w:rsid w:val="007C6EEB"/>
    <w:rsid w:val="007C7BAE"/>
    <w:rsid w:val="007D0266"/>
    <w:rsid w:val="007D0435"/>
    <w:rsid w:val="007D0514"/>
    <w:rsid w:val="007D2239"/>
    <w:rsid w:val="007D2DC3"/>
    <w:rsid w:val="007D3361"/>
    <w:rsid w:val="007D3783"/>
    <w:rsid w:val="007D508E"/>
    <w:rsid w:val="007D573E"/>
    <w:rsid w:val="007D699D"/>
    <w:rsid w:val="007D6EC9"/>
    <w:rsid w:val="007D70E4"/>
    <w:rsid w:val="007E0C5D"/>
    <w:rsid w:val="007E1AA7"/>
    <w:rsid w:val="007E1BEC"/>
    <w:rsid w:val="007E1CDA"/>
    <w:rsid w:val="007E1E6B"/>
    <w:rsid w:val="007E3613"/>
    <w:rsid w:val="007E4BD7"/>
    <w:rsid w:val="007E5B3B"/>
    <w:rsid w:val="007F199F"/>
    <w:rsid w:val="007F2E95"/>
    <w:rsid w:val="007F4270"/>
    <w:rsid w:val="007F49BA"/>
    <w:rsid w:val="007F4A38"/>
    <w:rsid w:val="007F51DD"/>
    <w:rsid w:val="007F5235"/>
    <w:rsid w:val="007F5615"/>
    <w:rsid w:val="007F67B4"/>
    <w:rsid w:val="007F69F6"/>
    <w:rsid w:val="00800E8A"/>
    <w:rsid w:val="00801C7D"/>
    <w:rsid w:val="0080553C"/>
    <w:rsid w:val="00805C4B"/>
    <w:rsid w:val="00806DF0"/>
    <w:rsid w:val="008074ED"/>
    <w:rsid w:val="00810784"/>
    <w:rsid w:val="008147F9"/>
    <w:rsid w:val="008160EE"/>
    <w:rsid w:val="00816B7E"/>
    <w:rsid w:val="0081712D"/>
    <w:rsid w:val="00817CF9"/>
    <w:rsid w:val="00820CA3"/>
    <w:rsid w:val="0082258C"/>
    <w:rsid w:val="00823428"/>
    <w:rsid w:val="008276AE"/>
    <w:rsid w:val="00830011"/>
    <w:rsid w:val="0083012E"/>
    <w:rsid w:val="00831268"/>
    <w:rsid w:val="00831804"/>
    <w:rsid w:val="008328A7"/>
    <w:rsid w:val="00832CB5"/>
    <w:rsid w:val="0083323E"/>
    <w:rsid w:val="00833730"/>
    <w:rsid w:val="0083549E"/>
    <w:rsid w:val="008361D0"/>
    <w:rsid w:val="008362E7"/>
    <w:rsid w:val="0083699C"/>
    <w:rsid w:val="00836B41"/>
    <w:rsid w:val="00842AF3"/>
    <w:rsid w:val="00845F1D"/>
    <w:rsid w:val="00846FBF"/>
    <w:rsid w:val="008471D0"/>
    <w:rsid w:val="00850479"/>
    <w:rsid w:val="00852542"/>
    <w:rsid w:val="00855636"/>
    <w:rsid w:val="00857108"/>
    <w:rsid w:val="00857831"/>
    <w:rsid w:val="00861DD1"/>
    <w:rsid w:val="0086261A"/>
    <w:rsid w:val="00862A20"/>
    <w:rsid w:val="00862EED"/>
    <w:rsid w:val="0086349C"/>
    <w:rsid w:val="00863B48"/>
    <w:rsid w:val="008655AE"/>
    <w:rsid w:val="00866627"/>
    <w:rsid w:val="0086711D"/>
    <w:rsid w:val="0086725A"/>
    <w:rsid w:val="008672B8"/>
    <w:rsid w:val="00870441"/>
    <w:rsid w:val="008713CA"/>
    <w:rsid w:val="00871823"/>
    <w:rsid w:val="00872D03"/>
    <w:rsid w:val="00872FBD"/>
    <w:rsid w:val="0087474B"/>
    <w:rsid w:val="00874E1C"/>
    <w:rsid w:val="00875118"/>
    <w:rsid w:val="008752C2"/>
    <w:rsid w:val="00876460"/>
    <w:rsid w:val="0087739D"/>
    <w:rsid w:val="008774E6"/>
    <w:rsid w:val="00877E39"/>
    <w:rsid w:val="00880930"/>
    <w:rsid w:val="00881626"/>
    <w:rsid w:val="008820B1"/>
    <w:rsid w:val="00882CC7"/>
    <w:rsid w:val="00882F86"/>
    <w:rsid w:val="008834BE"/>
    <w:rsid w:val="008840CA"/>
    <w:rsid w:val="00884D6C"/>
    <w:rsid w:val="008860AE"/>
    <w:rsid w:val="00886920"/>
    <w:rsid w:val="00886DEE"/>
    <w:rsid w:val="00887211"/>
    <w:rsid w:val="0089005E"/>
    <w:rsid w:val="00891073"/>
    <w:rsid w:val="008927AC"/>
    <w:rsid w:val="00892B4E"/>
    <w:rsid w:val="00895224"/>
    <w:rsid w:val="0089668B"/>
    <w:rsid w:val="008973FF"/>
    <w:rsid w:val="00897E8C"/>
    <w:rsid w:val="008A02B0"/>
    <w:rsid w:val="008A0303"/>
    <w:rsid w:val="008A0A8E"/>
    <w:rsid w:val="008A6357"/>
    <w:rsid w:val="008A6FC1"/>
    <w:rsid w:val="008A7BBE"/>
    <w:rsid w:val="008A7F2D"/>
    <w:rsid w:val="008B0C45"/>
    <w:rsid w:val="008B18E1"/>
    <w:rsid w:val="008B381A"/>
    <w:rsid w:val="008B3990"/>
    <w:rsid w:val="008B404D"/>
    <w:rsid w:val="008B49BA"/>
    <w:rsid w:val="008B553C"/>
    <w:rsid w:val="008B57CF"/>
    <w:rsid w:val="008B57FE"/>
    <w:rsid w:val="008B5EED"/>
    <w:rsid w:val="008C000B"/>
    <w:rsid w:val="008C0D50"/>
    <w:rsid w:val="008C1EA4"/>
    <w:rsid w:val="008C43DD"/>
    <w:rsid w:val="008C51ED"/>
    <w:rsid w:val="008C5818"/>
    <w:rsid w:val="008C5A9B"/>
    <w:rsid w:val="008C6753"/>
    <w:rsid w:val="008C6EBC"/>
    <w:rsid w:val="008D044F"/>
    <w:rsid w:val="008D079D"/>
    <w:rsid w:val="008D08D3"/>
    <w:rsid w:val="008D14A2"/>
    <w:rsid w:val="008D2462"/>
    <w:rsid w:val="008D4DE4"/>
    <w:rsid w:val="008D650C"/>
    <w:rsid w:val="008D66C8"/>
    <w:rsid w:val="008D759B"/>
    <w:rsid w:val="008D7C2F"/>
    <w:rsid w:val="008E0712"/>
    <w:rsid w:val="008E10DF"/>
    <w:rsid w:val="008E28E6"/>
    <w:rsid w:val="008E2C5F"/>
    <w:rsid w:val="008E31BB"/>
    <w:rsid w:val="008E4554"/>
    <w:rsid w:val="008E49E2"/>
    <w:rsid w:val="008E520E"/>
    <w:rsid w:val="008E632E"/>
    <w:rsid w:val="008F09AF"/>
    <w:rsid w:val="008F2297"/>
    <w:rsid w:val="008F240C"/>
    <w:rsid w:val="008F3D3F"/>
    <w:rsid w:val="008F4063"/>
    <w:rsid w:val="008F4501"/>
    <w:rsid w:val="008F459E"/>
    <w:rsid w:val="008F4E7B"/>
    <w:rsid w:val="008F5388"/>
    <w:rsid w:val="008F57B8"/>
    <w:rsid w:val="008F6BED"/>
    <w:rsid w:val="008F7AEC"/>
    <w:rsid w:val="008F7FFC"/>
    <w:rsid w:val="009018AA"/>
    <w:rsid w:val="00901E18"/>
    <w:rsid w:val="009023EF"/>
    <w:rsid w:val="00903EA1"/>
    <w:rsid w:val="00904485"/>
    <w:rsid w:val="0090583C"/>
    <w:rsid w:val="00906DEF"/>
    <w:rsid w:val="00907352"/>
    <w:rsid w:val="00910EE7"/>
    <w:rsid w:val="00912875"/>
    <w:rsid w:val="00914C85"/>
    <w:rsid w:val="0091595F"/>
    <w:rsid w:val="00916CFF"/>
    <w:rsid w:val="009202DB"/>
    <w:rsid w:val="00920C6F"/>
    <w:rsid w:val="00921208"/>
    <w:rsid w:val="0092137B"/>
    <w:rsid w:val="009213A3"/>
    <w:rsid w:val="00921F50"/>
    <w:rsid w:val="00925AA6"/>
    <w:rsid w:val="00925E64"/>
    <w:rsid w:val="009270B5"/>
    <w:rsid w:val="0092728A"/>
    <w:rsid w:val="009275BF"/>
    <w:rsid w:val="00927C2A"/>
    <w:rsid w:val="0093061A"/>
    <w:rsid w:val="009339BD"/>
    <w:rsid w:val="00933DBD"/>
    <w:rsid w:val="00933F97"/>
    <w:rsid w:val="00934E3E"/>
    <w:rsid w:val="0093600E"/>
    <w:rsid w:val="0094125A"/>
    <w:rsid w:val="009414CD"/>
    <w:rsid w:val="009416E0"/>
    <w:rsid w:val="00941DEC"/>
    <w:rsid w:val="00942C62"/>
    <w:rsid w:val="00942D2D"/>
    <w:rsid w:val="0094301A"/>
    <w:rsid w:val="00943093"/>
    <w:rsid w:val="00944800"/>
    <w:rsid w:val="0094666C"/>
    <w:rsid w:val="00947917"/>
    <w:rsid w:val="00951048"/>
    <w:rsid w:val="009521BA"/>
    <w:rsid w:val="0095252B"/>
    <w:rsid w:val="00952C17"/>
    <w:rsid w:val="0095341E"/>
    <w:rsid w:val="00955864"/>
    <w:rsid w:val="00961F83"/>
    <w:rsid w:val="0096287C"/>
    <w:rsid w:val="00964361"/>
    <w:rsid w:val="00965836"/>
    <w:rsid w:val="009660BB"/>
    <w:rsid w:val="00966343"/>
    <w:rsid w:val="00966AAA"/>
    <w:rsid w:val="00966B6C"/>
    <w:rsid w:val="009672EC"/>
    <w:rsid w:val="00970FE9"/>
    <w:rsid w:val="00971152"/>
    <w:rsid w:val="009714B9"/>
    <w:rsid w:val="00972AC0"/>
    <w:rsid w:val="00972B59"/>
    <w:rsid w:val="00972DFD"/>
    <w:rsid w:val="00973E06"/>
    <w:rsid w:val="00974251"/>
    <w:rsid w:val="0097452A"/>
    <w:rsid w:val="009751C0"/>
    <w:rsid w:val="00976A3C"/>
    <w:rsid w:val="00976B9D"/>
    <w:rsid w:val="00977483"/>
    <w:rsid w:val="0097782B"/>
    <w:rsid w:val="00980734"/>
    <w:rsid w:val="0098079A"/>
    <w:rsid w:val="0098093B"/>
    <w:rsid w:val="00981C9E"/>
    <w:rsid w:val="00983140"/>
    <w:rsid w:val="00983D46"/>
    <w:rsid w:val="009845C2"/>
    <w:rsid w:val="0098610B"/>
    <w:rsid w:val="009876C7"/>
    <w:rsid w:val="0098794D"/>
    <w:rsid w:val="009910BF"/>
    <w:rsid w:val="009966D3"/>
    <w:rsid w:val="00997BD2"/>
    <w:rsid w:val="009A0D88"/>
    <w:rsid w:val="009A1218"/>
    <w:rsid w:val="009A2D35"/>
    <w:rsid w:val="009A3E8C"/>
    <w:rsid w:val="009A478E"/>
    <w:rsid w:val="009A4C0E"/>
    <w:rsid w:val="009B12E5"/>
    <w:rsid w:val="009B1668"/>
    <w:rsid w:val="009B187A"/>
    <w:rsid w:val="009B1F6E"/>
    <w:rsid w:val="009B2CFE"/>
    <w:rsid w:val="009B308B"/>
    <w:rsid w:val="009B3727"/>
    <w:rsid w:val="009B4087"/>
    <w:rsid w:val="009B4459"/>
    <w:rsid w:val="009B5187"/>
    <w:rsid w:val="009B6199"/>
    <w:rsid w:val="009B6BAB"/>
    <w:rsid w:val="009B767C"/>
    <w:rsid w:val="009C0A36"/>
    <w:rsid w:val="009C1CCB"/>
    <w:rsid w:val="009C22B5"/>
    <w:rsid w:val="009C25A1"/>
    <w:rsid w:val="009C26ED"/>
    <w:rsid w:val="009C3518"/>
    <w:rsid w:val="009C4BF5"/>
    <w:rsid w:val="009C4FD7"/>
    <w:rsid w:val="009C53E0"/>
    <w:rsid w:val="009C5B3F"/>
    <w:rsid w:val="009C68A1"/>
    <w:rsid w:val="009D0CDF"/>
    <w:rsid w:val="009D264C"/>
    <w:rsid w:val="009D2DD6"/>
    <w:rsid w:val="009D4DD4"/>
    <w:rsid w:val="009D4F8E"/>
    <w:rsid w:val="009D5F15"/>
    <w:rsid w:val="009D7341"/>
    <w:rsid w:val="009E1395"/>
    <w:rsid w:val="009E3F5B"/>
    <w:rsid w:val="009E5C73"/>
    <w:rsid w:val="009E5DBC"/>
    <w:rsid w:val="009E689E"/>
    <w:rsid w:val="009E740C"/>
    <w:rsid w:val="009E7959"/>
    <w:rsid w:val="009E7B30"/>
    <w:rsid w:val="009E7DC5"/>
    <w:rsid w:val="009F02D7"/>
    <w:rsid w:val="009F1F36"/>
    <w:rsid w:val="009F21AA"/>
    <w:rsid w:val="009F2828"/>
    <w:rsid w:val="009F3347"/>
    <w:rsid w:val="009F392F"/>
    <w:rsid w:val="009F4BA9"/>
    <w:rsid w:val="009F667B"/>
    <w:rsid w:val="009F682E"/>
    <w:rsid w:val="009F7186"/>
    <w:rsid w:val="009F76F4"/>
    <w:rsid w:val="009F79AC"/>
    <w:rsid w:val="009F7ADE"/>
    <w:rsid w:val="00A00BD8"/>
    <w:rsid w:val="00A0267F"/>
    <w:rsid w:val="00A0333A"/>
    <w:rsid w:val="00A0368D"/>
    <w:rsid w:val="00A0730B"/>
    <w:rsid w:val="00A07785"/>
    <w:rsid w:val="00A07B91"/>
    <w:rsid w:val="00A07E37"/>
    <w:rsid w:val="00A1299A"/>
    <w:rsid w:val="00A15ABE"/>
    <w:rsid w:val="00A165BA"/>
    <w:rsid w:val="00A16FCE"/>
    <w:rsid w:val="00A20844"/>
    <w:rsid w:val="00A20DBE"/>
    <w:rsid w:val="00A21B4B"/>
    <w:rsid w:val="00A22730"/>
    <w:rsid w:val="00A228A5"/>
    <w:rsid w:val="00A23AF5"/>
    <w:rsid w:val="00A2468A"/>
    <w:rsid w:val="00A269F6"/>
    <w:rsid w:val="00A27103"/>
    <w:rsid w:val="00A277F1"/>
    <w:rsid w:val="00A32333"/>
    <w:rsid w:val="00A32BDF"/>
    <w:rsid w:val="00A335CE"/>
    <w:rsid w:val="00A33908"/>
    <w:rsid w:val="00A404D3"/>
    <w:rsid w:val="00A40E42"/>
    <w:rsid w:val="00A412ED"/>
    <w:rsid w:val="00A41C85"/>
    <w:rsid w:val="00A41CE9"/>
    <w:rsid w:val="00A41FD3"/>
    <w:rsid w:val="00A421B3"/>
    <w:rsid w:val="00A422EA"/>
    <w:rsid w:val="00A43466"/>
    <w:rsid w:val="00A43CBE"/>
    <w:rsid w:val="00A449DE"/>
    <w:rsid w:val="00A457BC"/>
    <w:rsid w:val="00A4592A"/>
    <w:rsid w:val="00A45FF4"/>
    <w:rsid w:val="00A466F4"/>
    <w:rsid w:val="00A476E5"/>
    <w:rsid w:val="00A506E7"/>
    <w:rsid w:val="00A52892"/>
    <w:rsid w:val="00A5298C"/>
    <w:rsid w:val="00A543E9"/>
    <w:rsid w:val="00A55CE1"/>
    <w:rsid w:val="00A55FFD"/>
    <w:rsid w:val="00A56199"/>
    <w:rsid w:val="00A56BBC"/>
    <w:rsid w:val="00A57918"/>
    <w:rsid w:val="00A61557"/>
    <w:rsid w:val="00A6286B"/>
    <w:rsid w:val="00A65ABB"/>
    <w:rsid w:val="00A70D30"/>
    <w:rsid w:val="00A7122F"/>
    <w:rsid w:val="00A72759"/>
    <w:rsid w:val="00A73555"/>
    <w:rsid w:val="00A73CBB"/>
    <w:rsid w:val="00A74C8F"/>
    <w:rsid w:val="00A828DC"/>
    <w:rsid w:val="00A86823"/>
    <w:rsid w:val="00A86BCE"/>
    <w:rsid w:val="00A8734C"/>
    <w:rsid w:val="00A874A8"/>
    <w:rsid w:val="00A87802"/>
    <w:rsid w:val="00A90696"/>
    <w:rsid w:val="00A90F9D"/>
    <w:rsid w:val="00A9187E"/>
    <w:rsid w:val="00A93187"/>
    <w:rsid w:val="00A93654"/>
    <w:rsid w:val="00A954D9"/>
    <w:rsid w:val="00A95C69"/>
    <w:rsid w:val="00A9699A"/>
    <w:rsid w:val="00A972AD"/>
    <w:rsid w:val="00AA0A9F"/>
    <w:rsid w:val="00AA0E8E"/>
    <w:rsid w:val="00AA31AC"/>
    <w:rsid w:val="00AA3524"/>
    <w:rsid w:val="00AA3694"/>
    <w:rsid w:val="00AA3BA8"/>
    <w:rsid w:val="00AA5DF0"/>
    <w:rsid w:val="00AA616D"/>
    <w:rsid w:val="00AA6C2B"/>
    <w:rsid w:val="00AA6F20"/>
    <w:rsid w:val="00AA7BB9"/>
    <w:rsid w:val="00AA7C46"/>
    <w:rsid w:val="00AB0C86"/>
    <w:rsid w:val="00AB10B8"/>
    <w:rsid w:val="00AB1DA7"/>
    <w:rsid w:val="00AB2AFE"/>
    <w:rsid w:val="00AB34DE"/>
    <w:rsid w:val="00AB4A13"/>
    <w:rsid w:val="00AB5174"/>
    <w:rsid w:val="00AB56EF"/>
    <w:rsid w:val="00AB6608"/>
    <w:rsid w:val="00AC1A5F"/>
    <w:rsid w:val="00AC2130"/>
    <w:rsid w:val="00AC3592"/>
    <w:rsid w:val="00AC4F87"/>
    <w:rsid w:val="00AC5D85"/>
    <w:rsid w:val="00AC6203"/>
    <w:rsid w:val="00AC6EEC"/>
    <w:rsid w:val="00AC6FE5"/>
    <w:rsid w:val="00AC7187"/>
    <w:rsid w:val="00AD03CF"/>
    <w:rsid w:val="00AD1507"/>
    <w:rsid w:val="00AD1A77"/>
    <w:rsid w:val="00AD1F1B"/>
    <w:rsid w:val="00AD209B"/>
    <w:rsid w:val="00AD27AB"/>
    <w:rsid w:val="00AD2898"/>
    <w:rsid w:val="00AD4446"/>
    <w:rsid w:val="00AD4522"/>
    <w:rsid w:val="00AD4F13"/>
    <w:rsid w:val="00AD633D"/>
    <w:rsid w:val="00AE08AD"/>
    <w:rsid w:val="00AE10DC"/>
    <w:rsid w:val="00AE205D"/>
    <w:rsid w:val="00AE3605"/>
    <w:rsid w:val="00AE396E"/>
    <w:rsid w:val="00AE39AB"/>
    <w:rsid w:val="00AE3E3C"/>
    <w:rsid w:val="00AE5A7C"/>
    <w:rsid w:val="00AE66D8"/>
    <w:rsid w:val="00AE7B09"/>
    <w:rsid w:val="00AE7B27"/>
    <w:rsid w:val="00AF1442"/>
    <w:rsid w:val="00AF24F9"/>
    <w:rsid w:val="00AF27F8"/>
    <w:rsid w:val="00AF2D0F"/>
    <w:rsid w:val="00AF67D6"/>
    <w:rsid w:val="00AF6C61"/>
    <w:rsid w:val="00AF70A8"/>
    <w:rsid w:val="00B02763"/>
    <w:rsid w:val="00B02B31"/>
    <w:rsid w:val="00B04112"/>
    <w:rsid w:val="00B04363"/>
    <w:rsid w:val="00B046FA"/>
    <w:rsid w:val="00B04D2F"/>
    <w:rsid w:val="00B04DFC"/>
    <w:rsid w:val="00B0564B"/>
    <w:rsid w:val="00B05A27"/>
    <w:rsid w:val="00B06601"/>
    <w:rsid w:val="00B067A3"/>
    <w:rsid w:val="00B0699A"/>
    <w:rsid w:val="00B077A3"/>
    <w:rsid w:val="00B120DB"/>
    <w:rsid w:val="00B14652"/>
    <w:rsid w:val="00B15EC6"/>
    <w:rsid w:val="00B16248"/>
    <w:rsid w:val="00B1692B"/>
    <w:rsid w:val="00B17CAD"/>
    <w:rsid w:val="00B20140"/>
    <w:rsid w:val="00B20FCE"/>
    <w:rsid w:val="00B21B1D"/>
    <w:rsid w:val="00B23BDF"/>
    <w:rsid w:val="00B24F02"/>
    <w:rsid w:val="00B25902"/>
    <w:rsid w:val="00B269F7"/>
    <w:rsid w:val="00B31C0F"/>
    <w:rsid w:val="00B338FD"/>
    <w:rsid w:val="00B33999"/>
    <w:rsid w:val="00B34B5D"/>
    <w:rsid w:val="00B3718D"/>
    <w:rsid w:val="00B40086"/>
    <w:rsid w:val="00B400C8"/>
    <w:rsid w:val="00B40293"/>
    <w:rsid w:val="00B42253"/>
    <w:rsid w:val="00B4253E"/>
    <w:rsid w:val="00B42825"/>
    <w:rsid w:val="00B42E65"/>
    <w:rsid w:val="00B43884"/>
    <w:rsid w:val="00B44643"/>
    <w:rsid w:val="00B44ABC"/>
    <w:rsid w:val="00B44B05"/>
    <w:rsid w:val="00B44D84"/>
    <w:rsid w:val="00B469C6"/>
    <w:rsid w:val="00B479A4"/>
    <w:rsid w:val="00B47E22"/>
    <w:rsid w:val="00B50753"/>
    <w:rsid w:val="00B50EBF"/>
    <w:rsid w:val="00B515C9"/>
    <w:rsid w:val="00B51F1D"/>
    <w:rsid w:val="00B55F46"/>
    <w:rsid w:val="00B56CD5"/>
    <w:rsid w:val="00B57AAB"/>
    <w:rsid w:val="00B60570"/>
    <w:rsid w:val="00B60D01"/>
    <w:rsid w:val="00B60EB0"/>
    <w:rsid w:val="00B61371"/>
    <w:rsid w:val="00B637C5"/>
    <w:rsid w:val="00B641CF"/>
    <w:rsid w:val="00B64E25"/>
    <w:rsid w:val="00B669F5"/>
    <w:rsid w:val="00B67198"/>
    <w:rsid w:val="00B701C4"/>
    <w:rsid w:val="00B70A1E"/>
    <w:rsid w:val="00B72911"/>
    <w:rsid w:val="00B733A9"/>
    <w:rsid w:val="00B738BC"/>
    <w:rsid w:val="00B7495C"/>
    <w:rsid w:val="00B75F5C"/>
    <w:rsid w:val="00B76051"/>
    <w:rsid w:val="00B76DB8"/>
    <w:rsid w:val="00B77FD6"/>
    <w:rsid w:val="00B809F5"/>
    <w:rsid w:val="00B82554"/>
    <w:rsid w:val="00B827AE"/>
    <w:rsid w:val="00B8294B"/>
    <w:rsid w:val="00B82958"/>
    <w:rsid w:val="00B846F3"/>
    <w:rsid w:val="00B84B18"/>
    <w:rsid w:val="00B86954"/>
    <w:rsid w:val="00B900DF"/>
    <w:rsid w:val="00B91477"/>
    <w:rsid w:val="00B9366F"/>
    <w:rsid w:val="00B93870"/>
    <w:rsid w:val="00B940B9"/>
    <w:rsid w:val="00B949A4"/>
    <w:rsid w:val="00B95C65"/>
    <w:rsid w:val="00B96577"/>
    <w:rsid w:val="00BA14F9"/>
    <w:rsid w:val="00BA1B4E"/>
    <w:rsid w:val="00BA413C"/>
    <w:rsid w:val="00BA5CE9"/>
    <w:rsid w:val="00BA66A3"/>
    <w:rsid w:val="00BA6FD7"/>
    <w:rsid w:val="00BA7F38"/>
    <w:rsid w:val="00BB5E0A"/>
    <w:rsid w:val="00BB6CFF"/>
    <w:rsid w:val="00BC2453"/>
    <w:rsid w:val="00BC3319"/>
    <w:rsid w:val="00BC3773"/>
    <w:rsid w:val="00BC447F"/>
    <w:rsid w:val="00BC46F8"/>
    <w:rsid w:val="00BC6640"/>
    <w:rsid w:val="00BC724A"/>
    <w:rsid w:val="00BD0C55"/>
    <w:rsid w:val="00BD37B2"/>
    <w:rsid w:val="00BD3BCC"/>
    <w:rsid w:val="00BD3EF7"/>
    <w:rsid w:val="00BD4B8E"/>
    <w:rsid w:val="00BD5711"/>
    <w:rsid w:val="00BD5FC4"/>
    <w:rsid w:val="00BD61E8"/>
    <w:rsid w:val="00BD6B5F"/>
    <w:rsid w:val="00BD6E5B"/>
    <w:rsid w:val="00BD7017"/>
    <w:rsid w:val="00BE04C6"/>
    <w:rsid w:val="00BE0821"/>
    <w:rsid w:val="00BE0F8E"/>
    <w:rsid w:val="00BE1970"/>
    <w:rsid w:val="00BE2962"/>
    <w:rsid w:val="00BE3933"/>
    <w:rsid w:val="00BE39F7"/>
    <w:rsid w:val="00BE5080"/>
    <w:rsid w:val="00BE626C"/>
    <w:rsid w:val="00BE7451"/>
    <w:rsid w:val="00BF1FBC"/>
    <w:rsid w:val="00BF5395"/>
    <w:rsid w:val="00BF5EF2"/>
    <w:rsid w:val="00BF6384"/>
    <w:rsid w:val="00BF661E"/>
    <w:rsid w:val="00C01BEE"/>
    <w:rsid w:val="00C0211B"/>
    <w:rsid w:val="00C0227B"/>
    <w:rsid w:val="00C02755"/>
    <w:rsid w:val="00C02DA8"/>
    <w:rsid w:val="00C02FFE"/>
    <w:rsid w:val="00C04AD2"/>
    <w:rsid w:val="00C05466"/>
    <w:rsid w:val="00C070AE"/>
    <w:rsid w:val="00C11BA4"/>
    <w:rsid w:val="00C12011"/>
    <w:rsid w:val="00C12107"/>
    <w:rsid w:val="00C12E37"/>
    <w:rsid w:val="00C1693C"/>
    <w:rsid w:val="00C16A48"/>
    <w:rsid w:val="00C17D49"/>
    <w:rsid w:val="00C20B8A"/>
    <w:rsid w:val="00C20D18"/>
    <w:rsid w:val="00C21093"/>
    <w:rsid w:val="00C21B86"/>
    <w:rsid w:val="00C236B5"/>
    <w:rsid w:val="00C2380E"/>
    <w:rsid w:val="00C23DCC"/>
    <w:rsid w:val="00C258DA"/>
    <w:rsid w:val="00C30216"/>
    <w:rsid w:val="00C3044E"/>
    <w:rsid w:val="00C315BC"/>
    <w:rsid w:val="00C332E7"/>
    <w:rsid w:val="00C339D1"/>
    <w:rsid w:val="00C364DB"/>
    <w:rsid w:val="00C374AE"/>
    <w:rsid w:val="00C37C28"/>
    <w:rsid w:val="00C4099D"/>
    <w:rsid w:val="00C42385"/>
    <w:rsid w:val="00C42CF8"/>
    <w:rsid w:val="00C42DC0"/>
    <w:rsid w:val="00C44179"/>
    <w:rsid w:val="00C44408"/>
    <w:rsid w:val="00C4609C"/>
    <w:rsid w:val="00C46C8A"/>
    <w:rsid w:val="00C50301"/>
    <w:rsid w:val="00C51BDD"/>
    <w:rsid w:val="00C52C7B"/>
    <w:rsid w:val="00C54A67"/>
    <w:rsid w:val="00C57A56"/>
    <w:rsid w:val="00C601E0"/>
    <w:rsid w:val="00C60961"/>
    <w:rsid w:val="00C614B1"/>
    <w:rsid w:val="00C61F77"/>
    <w:rsid w:val="00C62F09"/>
    <w:rsid w:val="00C63EF6"/>
    <w:rsid w:val="00C64D99"/>
    <w:rsid w:val="00C65A0B"/>
    <w:rsid w:val="00C66388"/>
    <w:rsid w:val="00C66CC2"/>
    <w:rsid w:val="00C67023"/>
    <w:rsid w:val="00C67DDD"/>
    <w:rsid w:val="00C70437"/>
    <w:rsid w:val="00C7092C"/>
    <w:rsid w:val="00C70AF4"/>
    <w:rsid w:val="00C72F08"/>
    <w:rsid w:val="00C7324E"/>
    <w:rsid w:val="00C74F2A"/>
    <w:rsid w:val="00C758F8"/>
    <w:rsid w:val="00C766D9"/>
    <w:rsid w:val="00C802B1"/>
    <w:rsid w:val="00C81E33"/>
    <w:rsid w:val="00C82447"/>
    <w:rsid w:val="00C82A5A"/>
    <w:rsid w:val="00C82FA7"/>
    <w:rsid w:val="00C84B61"/>
    <w:rsid w:val="00C862EA"/>
    <w:rsid w:val="00C86D82"/>
    <w:rsid w:val="00C86FA8"/>
    <w:rsid w:val="00C87DC9"/>
    <w:rsid w:val="00C901D9"/>
    <w:rsid w:val="00C90D9A"/>
    <w:rsid w:val="00C91DE1"/>
    <w:rsid w:val="00C92826"/>
    <w:rsid w:val="00C94F15"/>
    <w:rsid w:val="00C94F39"/>
    <w:rsid w:val="00C958ED"/>
    <w:rsid w:val="00C96479"/>
    <w:rsid w:val="00CA17A8"/>
    <w:rsid w:val="00CA2CD3"/>
    <w:rsid w:val="00CA53E8"/>
    <w:rsid w:val="00CA5593"/>
    <w:rsid w:val="00CA6F6B"/>
    <w:rsid w:val="00CA70C7"/>
    <w:rsid w:val="00CA78BD"/>
    <w:rsid w:val="00CA7BD2"/>
    <w:rsid w:val="00CB19ED"/>
    <w:rsid w:val="00CB1BDD"/>
    <w:rsid w:val="00CB1E2C"/>
    <w:rsid w:val="00CB39F2"/>
    <w:rsid w:val="00CB4507"/>
    <w:rsid w:val="00CB600C"/>
    <w:rsid w:val="00CB7448"/>
    <w:rsid w:val="00CB7559"/>
    <w:rsid w:val="00CB76A3"/>
    <w:rsid w:val="00CC0157"/>
    <w:rsid w:val="00CC1EA8"/>
    <w:rsid w:val="00CC24B1"/>
    <w:rsid w:val="00CC25F8"/>
    <w:rsid w:val="00CC2F55"/>
    <w:rsid w:val="00CC35DB"/>
    <w:rsid w:val="00CC6C5D"/>
    <w:rsid w:val="00CC6F0F"/>
    <w:rsid w:val="00CC72C5"/>
    <w:rsid w:val="00CC790D"/>
    <w:rsid w:val="00CD106C"/>
    <w:rsid w:val="00CD2ADC"/>
    <w:rsid w:val="00CD367F"/>
    <w:rsid w:val="00CD37BD"/>
    <w:rsid w:val="00CD4411"/>
    <w:rsid w:val="00CD4739"/>
    <w:rsid w:val="00CD47B3"/>
    <w:rsid w:val="00CD54BB"/>
    <w:rsid w:val="00CD5F37"/>
    <w:rsid w:val="00CD666A"/>
    <w:rsid w:val="00CD677C"/>
    <w:rsid w:val="00CD7E5C"/>
    <w:rsid w:val="00CE09A9"/>
    <w:rsid w:val="00CE1AD6"/>
    <w:rsid w:val="00CE1D44"/>
    <w:rsid w:val="00CE28A2"/>
    <w:rsid w:val="00CE5F92"/>
    <w:rsid w:val="00CE6ACF"/>
    <w:rsid w:val="00CF04F2"/>
    <w:rsid w:val="00CF10A3"/>
    <w:rsid w:val="00CF1838"/>
    <w:rsid w:val="00CF1E27"/>
    <w:rsid w:val="00CF4EF3"/>
    <w:rsid w:val="00CF4FF1"/>
    <w:rsid w:val="00CF50B4"/>
    <w:rsid w:val="00CF59B4"/>
    <w:rsid w:val="00CF7459"/>
    <w:rsid w:val="00CF7544"/>
    <w:rsid w:val="00D00FB4"/>
    <w:rsid w:val="00D02675"/>
    <w:rsid w:val="00D065F2"/>
    <w:rsid w:val="00D07183"/>
    <w:rsid w:val="00D07B3F"/>
    <w:rsid w:val="00D10BDD"/>
    <w:rsid w:val="00D10CD9"/>
    <w:rsid w:val="00D12387"/>
    <w:rsid w:val="00D12619"/>
    <w:rsid w:val="00D12940"/>
    <w:rsid w:val="00D13CF8"/>
    <w:rsid w:val="00D143C2"/>
    <w:rsid w:val="00D14E4E"/>
    <w:rsid w:val="00D16899"/>
    <w:rsid w:val="00D168C3"/>
    <w:rsid w:val="00D16E3A"/>
    <w:rsid w:val="00D17B2F"/>
    <w:rsid w:val="00D17E34"/>
    <w:rsid w:val="00D2060F"/>
    <w:rsid w:val="00D2193C"/>
    <w:rsid w:val="00D21D0D"/>
    <w:rsid w:val="00D21F5B"/>
    <w:rsid w:val="00D2356C"/>
    <w:rsid w:val="00D24DBD"/>
    <w:rsid w:val="00D24F7B"/>
    <w:rsid w:val="00D305AB"/>
    <w:rsid w:val="00D33D8B"/>
    <w:rsid w:val="00D34D38"/>
    <w:rsid w:val="00D34F4D"/>
    <w:rsid w:val="00D360D5"/>
    <w:rsid w:val="00D36B46"/>
    <w:rsid w:val="00D37109"/>
    <w:rsid w:val="00D438AD"/>
    <w:rsid w:val="00D43E2B"/>
    <w:rsid w:val="00D459F5"/>
    <w:rsid w:val="00D45E42"/>
    <w:rsid w:val="00D50B47"/>
    <w:rsid w:val="00D52A2C"/>
    <w:rsid w:val="00D54BB4"/>
    <w:rsid w:val="00D54E6C"/>
    <w:rsid w:val="00D5543C"/>
    <w:rsid w:val="00D60D6B"/>
    <w:rsid w:val="00D6102D"/>
    <w:rsid w:val="00D6342D"/>
    <w:rsid w:val="00D6367D"/>
    <w:rsid w:val="00D63BD0"/>
    <w:rsid w:val="00D66820"/>
    <w:rsid w:val="00D70494"/>
    <w:rsid w:val="00D71559"/>
    <w:rsid w:val="00D71626"/>
    <w:rsid w:val="00D719F4"/>
    <w:rsid w:val="00D71A8B"/>
    <w:rsid w:val="00D735FB"/>
    <w:rsid w:val="00D74165"/>
    <w:rsid w:val="00D74467"/>
    <w:rsid w:val="00D74FE6"/>
    <w:rsid w:val="00D7500F"/>
    <w:rsid w:val="00D754F1"/>
    <w:rsid w:val="00D75C97"/>
    <w:rsid w:val="00D77FA9"/>
    <w:rsid w:val="00D821A7"/>
    <w:rsid w:val="00D82298"/>
    <w:rsid w:val="00D83339"/>
    <w:rsid w:val="00D8455C"/>
    <w:rsid w:val="00D84A6D"/>
    <w:rsid w:val="00D84B56"/>
    <w:rsid w:val="00D84BC3"/>
    <w:rsid w:val="00D937CF"/>
    <w:rsid w:val="00D93D77"/>
    <w:rsid w:val="00D94ED0"/>
    <w:rsid w:val="00D95453"/>
    <w:rsid w:val="00D967E2"/>
    <w:rsid w:val="00DA13D4"/>
    <w:rsid w:val="00DA169E"/>
    <w:rsid w:val="00DA174E"/>
    <w:rsid w:val="00DA2945"/>
    <w:rsid w:val="00DA2A83"/>
    <w:rsid w:val="00DA2C54"/>
    <w:rsid w:val="00DA5250"/>
    <w:rsid w:val="00DA5764"/>
    <w:rsid w:val="00DA5DFB"/>
    <w:rsid w:val="00DA6319"/>
    <w:rsid w:val="00DA6A6B"/>
    <w:rsid w:val="00DA7979"/>
    <w:rsid w:val="00DA7BBA"/>
    <w:rsid w:val="00DB0833"/>
    <w:rsid w:val="00DB0A29"/>
    <w:rsid w:val="00DB14A8"/>
    <w:rsid w:val="00DB154E"/>
    <w:rsid w:val="00DB3A3F"/>
    <w:rsid w:val="00DB3B5F"/>
    <w:rsid w:val="00DB451C"/>
    <w:rsid w:val="00DB6A3C"/>
    <w:rsid w:val="00DB6B76"/>
    <w:rsid w:val="00DB7237"/>
    <w:rsid w:val="00DB7EE6"/>
    <w:rsid w:val="00DC0CAA"/>
    <w:rsid w:val="00DC1512"/>
    <w:rsid w:val="00DC1C86"/>
    <w:rsid w:val="00DC2E1D"/>
    <w:rsid w:val="00DC46C9"/>
    <w:rsid w:val="00DC4982"/>
    <w:rsid w:val="00DC6035"/>
    <w:rsid w:val="00DC63A6"/>
    <w:rsid w:val="00DC708F"/>
    <w:rsid w:val="00DC78A1"/>
    <w:rsid w:val="00DC7B35"/>
    <w:rsid w:val="00DD0A6A"/>
    <w:rsid w:val="00DD1400"/>
    <w:rsid w:val="00DD16A5"/>
    <w:rsid w:val="00DD21CD"/>
    <w:rsid w:val="00DD22E9"/>
    <w:rsid w:val="00DD2757"/>
    <w:rsid w:val="00DD3E76"/>
    <w:rsid w:val="00DD7315"/>
    <w:rsid w:val="00DE095C"/>
    <w:rsid w:val="00DE0FDE"/>
    <w:rsid w:val="00DE2D7A"/>
    <w:rsid w:val="00DE2E39"/>
    <w:rsid w:val="00DE2ECF"/>
    <w:rsid w:val="00DE3BB5"/>
    <w:rsid w:val="00DE4767"/>
    <w:rsid w:val="00DE52CC"/>
    <w:rsid w:val="00DE67C3"/>
    <w:rsid w:val="00DE6FCC"/>
    <w:rsid w:val="00DE74CF"/>
    <w:rsid w:val="00DF0645"/>
    <w:rsid w:val="00DF14DB"/>
    <w:rsid w:val="00DF2297"/>
    <w:rsid w:val="00DF3D9E"/>
    <w:rsid w:val="00DF469F"/>
    <w:rsid w:val="00DF5198"/>
    <w:rsid w:val="00DF568D"/>
    <w:rsid w:val="00DF5BE4"/>
    <w:rsid w:val="00DF61F6"/>
    <w:rsid w:val="00DF77F5"/>
    <w:rsid w:val="00DF78D4"/>
    <w:rsid w:val="00DF797B"/>
    <w:rsid w:val="00DF7F34"/>
    <w:rsid w:val="00E007C0"/>
    <w:rsid w:val="00E011E2"/>
    <w:rsid w:val="00E025F1"/>
    <w:rsid w:val="00E02927"/>
    <w:rsid w:val="00E04EEA"/>
    <w:rsid w:val="00E0657B"/>
    <w:rsid w:val="00E11441"/>
    <w:rsid w:val="00E12005"/>
    <w:rsid w:val="00E12F36"/>
    <w:rsid w:val="00E14007"/>
    <w:rsid w:val="00E152F1"/>
    <w:rsid w:val="00E159EB"/>
    <w:rsid w:val="00E16BA5"/>
    <w:rsid w:val="00E20478"/>
    <w:rsid w:val="00E20545"/>
    <w:rsid w:val="00E20E40"/>
    <w:rsid w:val="00E22FD9"/>
    <w:rsid w:val="00E23029"/>
    <w:rsid w:val="00E251C1"/>
    <w:rsid w:val="00E251DA"/>
    <w:rsid w:val="00E257EE"/>
    <w:rsid w:val="00E26D59"/>
    <w:rsid w:val="00E26DA1"/>
    <w:rsid w:val="00E26DB8"/>
    <w:rsid w:val="00E309FB"/>
    <w:rsid w:val="00E31DD5"/>
    <w:rsid w:val="00E31FD0"/>
    <w:rsid w:val="00E322C9"/>
    <w:rsid w:val="00E326F5"/>
    <w:rsid w:val="00E33FCC"/>
    <w:rsid w:val="00E34A45"/>
    <w:rsid w:val="00E362BC"/>
    <w:rsid w:val="00E371DD"/>
    <w:rsid w:val="00E37402"/>
    <w:rsid w:val="00E4173D"/>
    <w:rsid w:val="00E41D5E"/>
    <w:rsid w:val="00E42875"/>
    <w:rsid w:val="00E44066"/>
    <w:rsid w:val="00E44B85"/>
    <w:rsid w:val="00E45A09"/>
    <w:rsid w:val="00E4791C"/>
    <w:rsid w:val="00E47B61"/>
    <w:rsid w:val="00E500D0"/>
    <w:rsid w:val="00E503F8"/>
    <w:rsid w:val="00E50A1C"/>
    <w:rsid w:val="00E50B29"/>
    <w:rsid w:val="00E52D23"/>
    <w:rsid w:val="00E531B4"/>
    <w:rsid w:val="00E537E6"/>
    <w:rsid w:val="00E53D1C"/>
    <w:rsid w:val="00E57A98"/>
    <w:rsid w:val="00E60156"/>
    <w:rsid w:val="00E60D9F"/>
    <w:rsid w:val="00E612EB"/>
    <w:rsid w:val="00E62249"/>
    <w:rsid w:val="00E63B58"/>
    <w:rsid w:val="00E63F55"/>
    <w:rsid w:val="00E64712"/>
    <w:rsid w:val="00E64D78"/>
    <w:rsid w:val="00E65BEC"/>
    <w:rsid w:val="00E663C8"/>
    <w:rsid w:val="00E66B15"/>
    <w:rsid w:val="00E67694"/>
    <w:rsid w:val="00E67F44"/>
    <w:rsid w:val="00E70527"/>
    <w:rsid w:val="00E71495"/>
    <w:rsid w:val="00E71959"/>
    <w:rsid w:val="00E71986"/>
    <w:rsid w:val="00E71F48"/>
    <w:rsid w:val="00E72A94"/>
    <w:rsid w:val="00E72EE1"/>
    <w:rsid w:val="00E73529"/>
    <w:rsid w:val="00E73F59"/>
    <w:rsid w:val="00E74062"/>
    <w:rsid w:val="00E74B5B"/>
    <w:rsid w:val="00E74E4C"/>
    <w:rsid w:val="00E74F38"/>
    <w:rsid w:val="00E80092"/>
    <w:rsid w:val="00E800A0"/>
    <w:rsid w:val="00E80AF8"/>
    <w:rsid w:val="00E82B8B"/>
    <w:rsid w:val="00E83025"/>
    <w:rsid w:val="00E833A9"/>
    <w:rsid w:val="00E83906"/>
    <w:rsid w:val="00E84B65"/>
    <w:rsid w:val="00E85017"/>
    <w:rsid w:val="00E92A93"/>
    <w:rsid w:val="00E93EB2"/>
    <w:rsid w:val="00E95D73"/>
    <w:rsid w:val="00E95EC3"/>
    <w:rsid w:val="00E9722D"/>
    <w:rsid w:val="00E97360"/>
    <w:rsid w:val="00E97A69"/>
    <w:rsid w:val="00EA0399"/>
    <w:rsid w:val="00EA04A1"/>
    <w:rsid w:val="00EA12CC"/>
    <w:rsid w:val="00EA2313"/>
    <w:rsid w:val="00EA2489"/>
    <w:rsid w:val="00EA3291"/>
    <w:rsid w:val="00EA4432"/>
    <w:rsid w:val="00EA485C"/>
    <w:rsid w:val="00EA4DB6"/>
    <w:rsid w:val="00EA5F48"/>
    <w:rsid w:val="00EA69A3"/>
    <w:rsid w:val="00EA6E26"/>
    <w:rsid w:val="00EB08A0"/>
    <w:rsid w:val="00EB2D95"/>
    <w:rsid w:val="00EB4C03"/>
    <w:rsid w:val="00EB5116"/>
    <w:rsid w:val="00EB613E"/>
    <w:rsid w:val="00EB714B"/>
    <w:rsid w:val="00EC08A1"/>
    <w:rsid w:val="00EC1516"/>
    <w:rsid w:val="00EC19C2"/>
    <w:rsid w:val="00EC1FE5"/>
    <w:rsid w:val="00EC5876"/>
    <w:rsid w:val="00EC5D8B"/>
    <w:rsid w:val="00ED21F4"/>
    <w:rsid w:val="00ED3088"/>
    <w:rsid w:val="00ED3385"/>
    <w:rsid w:val="00ED3394"/>
    <w:rsid w:val="00ED397F"/>
    <w:rsid w:val="00ED3C1F"/>
    <w:rsid w:val="00ED7574"/>
    <w:rsid w:val="00EE30EA"/>
    <w:rsid w:val="00EE47A5"/>
    <w:rsid w:val="00EE4A25"/>
    <w:rsid w:val="00EE4EF8"/>
    <w:rsid w:val="00EE512A"/>
    <w:rsid w:val="00EE51A5"/>
    <w:rsid w:val="00EE5FFC"/>
    <w:rsid w:val="00EE7632"/>
    <w:rsid w:val="00EF2574"/>
    <w:rsid w:val="00EF46BC"/>
    <w:rsid w:val="00EF491C"/>
    <w:rsid w:val="00EF4A31"/>
    <w:rsid w:val="00EF4B13"/>
    <w:rsid w:val="00EF4FA7"/>
    <w:rsid w:val="00EF5D1C"/>
    <w:rsid w:val="00EF6823"/>
    <w:rsid w:val="00EF6932"/>
    <w:rsid w:val="00EF6D64"/>
    <w:rsid w:val="00F008E9"/>
    <w:rsid w:val="00F01119"/>
    <w:rsid w:val="00F01581"/>
    <w:rsid w:val="00F0177A"/>
    <w:rsid w:val="00F018C5"/>
    <w:rsid w:val="00F01937"/>
    <w:rsid w:val="00F020F5"/>
    <w:rsid w:val="00F0255E"/>
    <w:rsid w:val="00F025D6"/>
    <w:rsid w:val="00F037BF"/>
    <w:rsid w:val="00F040EC"/>
    <w:rsid w:val="00F0612E"/>
    <w:rsid w:val="00F062C8"/>
    <w:rsid w:val="00F07DFE"/>
    <w:rsid w:val="00F10466"/>
    <w:rsid w:val="00F10E0A"/>
    <w:rsid w:val="00F11A1E"/>
    <w:rsid w:val="00F1217B"/>
    <w:rsid w:val="00F12828"/>
    <w:rsid w:val="00F12DF5"/>
    <w:rsid w:val="00F1366F"/>
    <w:rsid w:val="00F136D1"/>
    <w:rsid w:val="00F14BEF"/>
    <w:rsid w:val="00F15D8E"/>
    <w:rsid w:val="00F2131D"/>
    <w:rsid w:val="00F223B3"/>
    <w:rsid w:val="00F22461"/>
    <w:rsid w:val="00F2529D"/>
    <w:rsid w:val="00F26255"/>
    <w:rsid w:val="00F26482"/>
    <w:rsid w:val="00F27691"/>
    <w:rsid w:val="00F300A6"/>
    <w:rsid w:val="00F31A44"/>
    <w:rsid w:val="00F33B8F"/>
    <w:rsid w:val="00F34249"/>
    <w:rsid w:val="00F3458E"/>
    <w:rsid w:val="00F36802"/>
    <w:rsid w:val="00F37918"/>
    <w:rsid w:val="00F405A1"/>
    <w:rsid w:val="00F41345"/>
    <w:rsid w:val="00F416DA"/>
    <w:rsid w:val="00F423AB"/>
    <w:rsid w:val="00F431C6"/>
    <w:rsid w:val="00F436C4"/>
    <w:rsid w:val="00F44626"/>
    <w:rsid w:val="00F44901"/>
    <w:rsid w:val="00F44CA9"/>
    <w:rsid w:val="00F44CDE"/>
    <w:rsid w:val="00F44F29"/>
    <w:rsid w:val="00F454F6"/>
    <w:rsid w:val="00F45743"/>
    <w:rsid w:val="00F46180"/>
    <w:rsid w:val="00F47924"/>
    <w:rsid w:val="00F516BD"/>
    <w:rsid w:val="00F52BE1"/>
    <w:rsid w:val="00F53CE7"/>
    <w:rsid w:val="00F553F9"/>
    <w:rsid w:val="00F55F4F"/>
    <w:rsid w:val="00F56120"/>
    <w:rsid w:val="00F56A92"/>
    <w:rsid w:val="00F57042"/>
    <w:rsid w:val="00F576BC"/>
    <w:rsid w:val="00F577E2"/>
    <w:rsid w:val="00F60050"/>
    <w:rsid w:val="00F603D8"/>
    <w:rsid w:val="00F609D3"/>
    <w:rsid w:val="00F60AF0"/>
    <w:rsid w:val="00F613AF"/>
    <w:rsid w:val="00F63EFE"/>
    <w:rsid w:val="00F647B6"/>
    <w:rsid w:val="00F65418"/>
    <w:rsid w:val="00F655EC"/>
    <w:rsid w:val="00F659D0"/>
    <w:rsid w:val="00F66D1E"/>
    <w:rsid w:val="00F67BF0"/>
    <w:rsid w:val="00F67EA5"/>
    <w:rsid w:val="00F70775"/>
    <w:rsid w:val="00F717DE"/>
    <w:rsid w:val="00F727E9"/>
    <w:rsid w:val="00F72871"/>
    <w:rsid w:val="00F73E99"/>
    <w:rsid w:val="00F75099"/>
    <w:rsid w:val="00F7532F"/>
    <w:rsid w:val="00F760B9"/>
    <w:rsid w:val="00F777AB"/>
    <w:rsid w:val="00F80083"/>
    <w:rsid w:val="00F80161"/>
    <w:rsid w:val="00F806AE"/>
    <w:rsid w:val="00F80D80"/>
    <w:rsid w:val="00F8108E"/>
    <w:rsid w:val="00F8150D"/>
    <w:rsid w:val="00F82854"/>
    <w:rsid w:val="00F82E69"/>
    <w:rsid w:val="00F83BF0"/>
    <w:rsid w:val="00F83D04"/>
    <w:rsid w:val="00F84421"/>
    <w:rsid w:val="00F852B5"/>
    <w:rsid w:val="00F855A7"/>
    <w:rsid w:val="00F86D1C"/>
    <w:rsid w:val="00F8700D"/>
    <w:rsid w:val="00F8746C"/>
    <w:rsid w:val="00F87F6A"/>
    <w:rsid w:val="00F904D7"/>
    <w:rsid w:val="00F905FD"/>
    <w:rsid w:val="00F907CA"/>
    <w:rsid w:val="00F908ED"/>
    <w:rsid w:val="00F91A9B"/>
    <w:rsid w:val="00F91AED"/>
    <w:rsid w:val="00F91D7F"/>
    <w:rsid w:val="00F91DE0"/>
    <w:rsid w:val="00F94107"/>
    <w:rsid w:val="00F9481F"/>
    <w:rsid w:val="00F952A2"/>
    <w:rsid w:val="00F95838"/>
    <w:rsid w:val="00F962E1"/>
    <w:rsid w:val="00FA1013"/>
    <w:rsid w:val="00FA21CB"/>
    <w:rsid w:val="00FA549F"/>
    <w:rsid w:val="00FA7611"/>
    <w:rsid w:val="00FA76C0"/>
    <w:rsid w:val="00FA7BA1"/>
    <w:rsid w:val="00FB0799"/>
    <w:rsid w:val="00FB0A9D"/>
    <w:rsid w:val="00FB1366"/>
    <w:rsid w:val="00FB17C5"/>
    <w:rsid w:val="00FB1EF7"/>
    <w:rsid w:val="00FB2A3C"/>
    <w:rsid w:val="00FB2A91"/>
    <w:rsid w:val="00FB5417"/>
    <w:rsid w:val="00FB5923"/>
    <w:rsid w:val="00FB5B4D"/>
    <w:rsid w:val="00FB65E7"/>
    <w:rsid w:val="00FB69EF"/>
    <w:rsid w:val="00FB7260"/>
    <w:rsid w:val="00FB7A43"/>
    <w:rsid w:val="00FB7DF2"/>
    <w:rsid w:val="00FC01FB"/>
    <w:rsid w:val="00FC0763"/>
    <w:rsid w:val="00FC1A05"/>
    <w:rsid w:val="00FC2178"/>
    <w:rsid w:val="00FC2BB9"/>
    <w:rsid w:val="00FC31B1"/>
    <w:rsid w:val="00FC3E5B"/>
    <w:rsid w:val="00FC4B46"/>
    <w:rsid w:val="00FC5086"/>
    <w:rsid w:val="00FD11C8"/>
    <w:rsid w:val="00FD2BC5"/>
    <w:rsid w:val="00FD313A"/>
    <w:rsid w:val="00FD3407"/>
    <w:rsid w:val="00FD44F2"/>
    <w:rsid w:val="00FD5599"/>
    <w:rsid w:val="00FD55F9"/>
    <w:rsid w:val="00FD57D0"/>
    <w:rsid w:val="00FD5A59"/>
    <w:rsid w:val="00FD5F33"/>
    <w:rsid w:val="00FD728E"/>
    <w:rsid w:val="00FE0EA0"/>
    <w:rsid w:val="00FE1550"/>
    <w:rsid w:val="00FE18E5"/>
    <w:rsid w:val="00FE26D1"/>
    <w:rsid w:val="00FE2886"/>
    <w:rsid w:val="00FE2CEA"/>
    <w:rsid w:val="00FE460E"/>
    <w:rsid w:val="00FE4BCB"/>
    <w:rsid w:val="00FE5A57"/>
    <w:rsid w:val="00FE5F26"/>
    <w:rsid w:val="00FE6CD3"/>
    <w:rsid w:val="00FE7904"/>
    <w:rsid w:val="00FE792A"/>
    <w:rsid w:val="00FE7A1A"/>
    <w:rsid w:val="00FE7F3F"/>
    <w:rsid w:val="00FF0712"/>
    <w:rsid w:val="00FF07F5"/>
    <w:rsid w:val="00FF1B16"/>
    <w:rsid w:val="00FF214C"/>
    <w:rsid w:val="00FF2540"/>
    <w:rsid w:val="00FF286A"/>
    <w:rsid w:val="00FF2ADA"/>
    <w:rsid w:val="00FF5BC0"/>
    <w:rsid w:val="00FF5F01"/>
    <w:rsid w:val="00FF7465"/>
    <w:rsid w:val="00FF7CFD"/>
    <w:rsid w:val="379C3A6D"/>
    <w:rsid w:val="42023D02"/>
    <w:rsid w:val="50EE7F83"/>
    <w:rsid w:val="544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name="toa heading"/>
    <w:lsdException w:uiPriority="0" w:semiHidden="0" w:name="List"/>
    <w:lsdException w:uiPriority="0" w:name="List Bullet"/>
    <w:lsdException w:qFormat="1" w:unhideWhenUsed="0" w:uiPriority="0" w:semiHidden="0" w:name="List Number"/>
    <w:lsdException w:uiPriority="0" w:semiHidden="0" w:name="List 2"/>
    <w:lsdException w:uiPriority="0" w:semiHidden="0" w:name="List 3"/>
    <w:lsdException w:unhideWhenUsed="0" w:uiPriority="0" w:semiHidden="0" w:name="List 4"/>
    <w:lsdException w:unhideWhenUsed="0" w:uiPriority="0" w:semiHidden="0" w:name="List 5"/>
    <w:lsdException w:uiPriority="0" w:semiHidden="0" w:name="List Bullet 2"/>
    <w:lsdException w:uiPriority="0" w:semiHidden="0" w:name="List Bullet 3"/>
    <w:lsdException w:uiPriority="0" w:semiHidden="0" w:name="List Bullet 4"/>
    <w:lsdException w:uiPriority="0" w:semiHidden="0" w:name="List Bullet 5"/>
    <w:lsdException w:uiPriority="0" w:semiHidden="0" w:name="List Number 2"/>
    <w:lsdException w:uiPriority="0" w:semiHidden="0" w:name="List Number 3"/>
    <w:lsdException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semiHidden="0" w:name="Body Text 3"/>
    <w:lsdException w:qFormat="1" w:unhideWhenUsed="0" w:uiPriority="0" w:semiHidden="0" w:name="Body Text Indent 2"/>
    <w:lsdException w:uiPriority="0" w:semiHidden="0" w:name="Body Text Indent 3"/>
    <w:lsdException w:uiPriority="0" w:semiHidden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cs="Times New Roman" w:asciiTheme="minorHAnsi" w:hAnsiTheme="minorHAns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36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napToGrid w:val="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ascii="Arial" w:hAnsi="Arial"/>
      <w:b/>
      <w:snapToGrid w:val="0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  <w:tab w:val="clear" w:pos="2140"/>
      </w:tabs>
      <w:ind w:left="864"/>
      <w:outlineLvl w:val="3"/>
    </w:pPr>
    <w:rPr>
      <w:b/>
      <w:snapToGrid w:val="0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jc w:val="center"/>
      <w:outlineLvl w:val="5"/>
    </w:pPr>
    <w:rPr>
      <w:b/>
      <w:snapToGrid w:val="0"/>
      <w:color w:val="FFFFFF"/>
    </w:rPr>
  </w:style>
  <w:style w:type="character" w:default="1" w:styleId="40">
    <w:name w:val="Default Paragraph Font"/>
    <w:unhideWhenUsed/>
    <w:qFormat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58"/>
    <w:qFormat/>
    <w:uiPriority w:val="0"/>
    <w:rPr>
      <w:b/>
      <w:bCs/>
    </w:rPr>
  </w:style>
  <w:style w:type="paragraph" w:styleId="9">
    <w:name w:val="annotation text"/>
    <w:basedOn w:val="1"/>
    <w:link w:val="57"/>
    <w:qFormat/>
    <w:uiPriority w:val="0"/>
  </w:style>
  <w:style w:type="paragraph" w:styleId="10">
    <w:name w:val="toc 7"/>
    <w:basedOn w:val="1"/>
    <w:next w:val="1"/>
    <w:semiHidden/>
    <w:qFormat/>
    <w:uiPriority w:val="0"/>
    <w:pPr>
      <w:ind w:left="1200"/>
    </w:pPr>
    <w:rPr>
      <w:sz w:val="18"/>
    </w:rPr>
  </w:style>
  <w:style w:type="paragraph" w:styleId="11">
    <w:name w:val="index 8"/>
    <w:basedOn w:val="1"/>
    <w:next w:val="1"/>
    <w:semiHidden/>
    <w:qFormat/>
    <w:uiPriority w:val="0"/>
    <w:pPr>
      <w:ind w:left="1600" w:hanging="200"/>
    </w:pPr>
  </w:style>
  <w:style w:type="paragraph" w:styleId="12">
    <w:name w:val="List Number"/>
    <w:basedOn w:val="1"/>
    <w:qFormat/>
    <w:uiPriority w:val="0"/>
    <w:pPr>
      <w:widowControl w:val="0"/>
      <w:ind w:left="288" w:hanging="288"/>
      <w:jc w:val="both"/>
    </w:pPr>
    <w:rPr>
      <w:sz w:val="22"/>
    </w:rPr>
  </w:style>
  <w:style w:type="paragraph" w:styleId="13">
    <w:name w:val="index 5"/>
    <w:basedOn w:val="1"/>
    <w:next w:val="1"/>
    <w:semiHidden/>
    <w:qFormat/>
    <w:uiPriority w:val="0"/>
    <w:pPr>
      <w:ind w:left="1000" w:hanging="200"/>
    </w:p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a heading"/>
    <w:basedOn w:val="1"/>
    <w:next w:val="1"/>
    <w:semiHidden/>
    <w:qFormat/>
    <w:uiPriority w:val="0"/>
    <w:pPr>
      <w:spacing w:before="120"/>
    </w:pPr>
    <w:rPr>
      <w:rFonts w:eastAsia="Times New Roman"/>
      <w:b/>
    </w:rPr>
  </w:style>
  <w:style w:type="paragraph" w:styleId="16">
    <w:name w:val="index 6"/>
    <w:basedOn w:val="1"/>
    <w:next w:val="1"/>
    <w:semiHidden/>
    <w:qFormat/>
    <w:uiPriority w:val="0"/>
    <w:pPr>
      <w:ind w:left="1200" w:hanging="200"/>
    </w:p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index 4"/>
    <w:basedOn w:val="1"/>
    <w:next w:val="1"/>
    <w:semiHidden/>
    <w:qFormat/>
    <w:uiPriority w:val="0"/>
    <w:pPr>
      <w:ind w:left="800" w:hanging="200"/>
    </w:pPr>
  </w:style>
  <w:style w:type="paragraph" w:styleId="19">
    <w:name w:val="toc 5"/>
    <w:basedOn w:val="1"/>
    <w:next w:val="1"/>
    <w:semiHidden/>
    <w:qFormat/>
    <w:uiPriority w:val="0"/>
    <w:pPr>
      <w:ind w:left="800"/>
    </w:pPr>
    <w:rPr>
      <w:sz w:val="18"/>
    </w:rPr>
  </w:style>
  <w:style w:type="paragraph" w:styleId="20">
    <w:name w:val="toc 3"/>
    <w:basedOn w:val="1"/>
    <w:next w:val="1"/>
    <w:qFormat/>
    <w:uiPriority w:val="39"/>
    <w:pPr>
      <w:ind w:left="400"/>
    </w:pPr>
    <w:rPr>
      <w:i/>
    </w:rPr>
  </w:style>
  <w:style w:type="paragraph" w:styleId="21">
    <w:name w:val="toc 8"/>
    <w:basedOn w:val="1"/>
    <w:next w:val="1"/>
    <w:semiHidden/>
    <w:qFormat/>
    <w:uiPriority w:val="0"/>
    <w:pPr>
      <w:ind w:left="1400"/>
    </w:pPr>
    <w:rPr>
      <w:sz w:val="18"/>
    </w:rPr>
  </w:style>
  <w:style w:type="paragraph" w:styleId="22">
    <w:name w:val="index 3"/>
    <w:basedOn w:val="1"/>
    <w:next w:val="1"/>
    <w:semiHidden/>
    <w:qFormat/>
    <w:uiPriority w:val="0"/>
    <w:pPr>
      <w:ind w:left="600" w:hanging="200"/>
    </w:pPr>
  </w:style>
  <w:style w:type="paragraph" w:styleId="23">
    <w:name w:val="Body Text Indent 2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24">
    <w:name w:val="Balloon Text"/>
    <w:basedOn w:val="1"/>
    <w:semiHidden/>
    <w:qFormat/>
    <w:uiPriority w:val="0"/>
    <w:rPr>
      <w:sz w:val="16"/>
      <w:szCs w:val="16"/>
    </w:rPr>
  </w:style>
  <w:style w:type="paragraph" w:styleId="2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7">
    <w:name w:val="toc 1"/>
    <w:basedOn w:val="1"/>
    <w:next w:val="1"/>
    <w:qFormat/>
    <w:uiPriority w:val="39"/>
    <w:pPr>
      <w:spacing w:before="120" w:after="120"/>
    </w:pPr>
    <w:rPr>
      <w:b/>
      <w:caps/>
    </w:rPr>
  </w:style>
  <w:style w:type="paragraph" w:styleId="28">
    <w:name w:val="toc 4"/>
    <w:basedOn w:val="1"/>
    <w:next w:val="1"/>
    <w:qFormat/>
    <w:uiPriority w:val="39"/>
    <w:pPr>
      <w:ind w:left="600"/>
    </w:pPr>
    <w:rPr>
      <w:sz w:val="18"/>
    </w:rPr>
  </w:style>
  <w:style w:type="paragraph" w:styleId="29">
    <w:name w:val="index heading"/>
    <w:basedOn w:val="1"/>
    <w:next w:val="30"/>
    <w:semiHidden/>
    <w:qFormat/>
    <w:uiPriority w:val="0"/>
    <w:pPr>
      <w:spacing w:before="120" w:after="120"/>
    </w:pPr>
    <w:rPr>
      <w:b/>
      <w:i/>
    </w:rPr>
  </w:style>
  <w:style w:type="paragraph" w:styleId="30">
    <w:name w:val="index 1"/>
    <w:basedOn w:val="1"/>
    <w:next w:val="1"/>
    <w:semiHidden/>
    <w:qFormat/>
    <w:uiPriority w:val="0"/>
    <w:pPr>
      <w:ind w:left="200" w:hanging="200"/>
    </w:pPr>
  </w:style>
  <w:style w:type="paragraph" w:styleId="31">
    <w:name w:val="Subtitle"/>
    <w:basedOn w:val="1"/>
    <w:qFormat/>
    <w:uiPriority w:val="0"/>
    <w:pPr>
      <w:jc w:val="center"/>
    </w:pPr>
    <w:rPr>
      <w:rFonts w:ascii="Arial" w:hAnsi="Arial"/>
      <w:color w:val="000000"/>
      <w:sz w:val="44"/>
    </w:rPr>
  </w:style>
  <w:style w:type="paragraph" w:styleId="32">
    <w:name w:val="toc 6"/>
    <w:basedOn w:val="1"/>
    <w:next w:val="1"/>
    <w:semiHidden/>
    <w:qFormat/>
    <w:uiPriority w:val="0"/>
    <w:pPr>
      <w:ind w:left="1000"/>
    </w:pPr>
    <w:rPr>
      <w:sz w:val="18"/>
    </w:rPr>
  </w:style>
  <w:style w:type="paragraph" w:styleId="33">
    <w:name w:val="index 7"/>
    <w:basedOn w:val="1"/>
    <w:next w:val="1"/>
    <w:semiHidden/>
    <w:qFormat/>
    <w:uiPriority w:val="0"/>
    <w:pPr>
      <w:ind w:left="1400" w:hanging="200"/>
    </w:pPr>
  </w:style>
  <w:style w:type="paragraph" w:styleId="34">
    <w:name w:val="index 9"/>
    <w:basedOn w:val="1"/>
    <w:next w:val="1"/>
    <w:semiHidden/>
    <w:qFormat/>
    <w:uiPriority w:val="0"/>
    <w:pPr>
      <w:ind w:left="1800" w:hanging="200"/>
    </w:pPr>
  </w:style>
  <w:style w:type="paragraph" w:styleId="35">
    <w:name w:val="toc 2"/>
    <w:basedOn w:val="1"/>
    <w:next w:val="1"/>
    <w:qFormat/>
    <w:uiPriority w:val="39"/>
    <w:pPr>
      <w:ind w:left="200"/>
    </w:pPr>
    <w:rPr>
      <w:smallCaps/>
    </w:rPr>
  </w:style>
  <w:style w:type="paragraph" w:styleId="36">
    <w:name w:val="toc 9"/>
    <w:basedOn w:val="1"/>
    <w:next w:val="1"/>
    <w:semiHidden/>
    <w:qFormat/>
    <w:uiPriority w:val="0"/>
    <w:pPr>
      <w:ind w:left="1600"/>
    </w:pPr>
    <w:rPr>
      <w:sz w:val="18"/>
    </w:rPr>
  </w:style>
  <w:style w:type="paragraph" w:styleId="37">
    <w:name w:val="Body Text 2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38">
    <w:name w:val="index 2"/>
    <w:basedOn w:val="1"/>
    <w:next w:val="1"/>
    <w:semiHidden/>
    <w:qFormat/>
    <w:uiPriority w:val="0"/>
    <w:pPr>
      <w:ind w:left="400" w:hanging="200"/>
    </w:pPr>
  </w:style>
  <w:style w:type="paragraph" w:styleId="39">
    <w:name w:val="Title"/>
    <w:basedOn w:val="1"/>
    <w:qFormat/>
    <w:uiPriority w:val="0"/>
    <w:pPr>
      <w:jc w:val="center"/>
    </w:pPr>
    <w:rPr>
      <w:snapToGrid w:val="0"/>
      <w:sz w:val="28"/>
    </w:rPr>
  </w:style>
  <w:style w:type="character" w:styleId="41">
    <w:name w:val="page number"/>
    <w:basedOn w:val="40"/>
    <w:qFormat/>
    <w:uiPriority w:val="0"/>
  </w:style>
  <w:style w:type="character" w:styleId="42">
    <w:name w:val="Emphasis"/>
    <w:basedOn w:val="40"/>
    <w:qFormat/>
    <w:uiPriority w:val="0"/>
    <w:rPr>
      <w:i/>
      <w:iCs/>
    </w:rPr>
  </w:style>
  <w:style w:type="character" w:styleId="43">
    <w:name w:val="Hyperlink"/>
    <w:basedOn w:val="40"/>
    <w:qFormat/>
    <w:uiPriority w:val="99"/>
    <w:rPr>
      <w:color w:val="0000FF"/>
      <w:u w:val="single"/>
    </w:rPr>
  </w:style>
  <w:style w:type="character" w:styleId="44">
    <w:name w:val="annotation reference"/>
    <w:basedOn w:val="40"/>
    <w:qFormat/>
    <w:uiPriority w:val="0"/>
    <w:rPr>
      <w:sz w:val="16"/>
      <w:szCs w:val="16"/>
    </w:rPr>
  </w:style>
  <w:style w:type="table" w:styleId="46">
    <w:name w:val="Table Grid"/>
    <w:basedOn w:val="4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7">
    <w:name w:val="Text"/>
    <w:basedOn w:val="1"/>
    <w:qFormat/>
    <w:uiPriority w:val="0"/>
    <w:pPr>
      <w:widowControl w:val="0"/>
      <w:spacing w:after="240"/>
      <w:ind w:left="2160"/>
    </w:pPr>
  </w:style>
  <w:style w:type="paragraph" w:customStyle="1" w:styleId="48">
    <w:name w:val="Doc Info Heading 2"/>
    <w:basedOn w:val="1"/>
    <w:next w:val="1"/>
    <w:qFormat/>
    <w:uiPriority w:val="0"/>
    <w:pPr>
      <w:widowControl w:val="0"/>
      <w:ind w:right="7387"/>
    </w:pPr>
    <w:rPr>
      <w:b/>
      <w:sz w:val="22"/>
    </w:rPr>
  </w:style>
  <w:style w:type="paragraph" w:customStyle="1" w:styleId="49">
    <w:name w:val="Table text"/>
    <w:basedOn w:val="1"/>
    <w:qFormat/>
    <w:uiPriority w:val="0"/>
    <w:pPr>
      <w:widowControl w:val="0"/>
      <w:spacing w:before="40" w:after="40"/>
    </w:pPr>
  </w:style>
  <w:style w:type="paragraph" w:customStyle="1" w:styleId="50">
    <w:name w:val="Line"/>
    <w:basedOn w:val="1"/>
    <w:next w:val="1"/>
    <w:qFormat/>
    <w:uiPriority w:val="0"/>
    <w:pPr>
      <w:widowControl w:val="0"/>
      <w:pBdr>
        <w:top w:val="single" w:color="auto" w:sz="6" w:space="0"/>
      </w:pBdr>
      <w:ind w:left="2160"/>
    </w:pPr>
  </w:style>
  <w:style w:type="paragraph" w:customStyle="1" w:styleId="51">
    <w:name w:val="hidden"/>
    <w:basedOn w:val="1"/>
    <w:next w:val="1"/>
    <w:qFormat/>
    <w:uiPriority w:val="0"/>
    <w:pPr>
      <w:spacing w:after="120"/>
    </w:pPr>
    <w:rPr>
      <w:rFonts w:ascii="Arial" w:hAnsi="Arial" w:eastAsia="Times New Roman"/>
      <w:i/>
      <w:vanish/>
    </w:rPr>
  </w:style>
  <w:style w:type="paragraph" w:customStyle="1" w:styleId="52">
    <w:name w:val="Noprmal Indent"/>
    <w:basedOn w:val="17"/>
    <w:qFormat/>
    <w:uiPriority w:val="0"/>
    <w:pPr>
      <w:spacing w:after="0"/>
    </w:pPr>
    <w:rPr>
      <w:rFonts w:eastAsia="Times New Roman"/>
      <w:b/>
    </w:rPr>
  </w:style>
  <w:style w:type="paragraph" w:customStyle="1" w:styleId="53">
    <w:name w:val="Body"/>
    <w:basedOn w:val="1"/>
    <w:qFormat/>
    <w:uiPriority w:val="0"/>
    <w:pPr>
      <w:spacing w:after="120"/>
    </w:pPr>
    <w:rPr>
      <w:rFonts w:ascii="Arial" w:hAnsi="Arial" w:eastAsia="Times New Roman"/>
    </w:rPr>
  </w:style>
  <w:style w:type="paragraph" w:customStyle="1" w:styleId="54">
    <w:name w:val="List Paragraph"/>
    <w:basedOn w:val="1"/>
    <w:qFormat/>
    <w:uiPriority w:val="34"/>
    <w:pPr>
      <w:ind w:left="720"/>
      <w:contextualSpacing/>
    </w:pPr>
  </w:style>
  <w:style w:type="character" w:customStyle="1" w:styleId="55">
    <w:name w:val="cnblogs_code_copy1"/>
    <w:basedOn w:val="40"/>
    <w:qFormat/>
    <w:uiPriority w:val="0"/>
    <w:rPr>
      <w:rFonts w:hint="default" w:ascii="Courier New!important" w:hAnsi="Courier New!important"/>
    </w:rPr>
  </w:style>
  <w:style w:type="paragraph" w:customStyle="1" w:styleId="56">
    <w:name w:val="Revision"/>
    <w:hidden/>
    <w:semiHidden/>
    <w:qFormat/>
    <w:uiPriority w:val="99"/>
    <w:rPr>
      <w:rFonts w:eastAsia="宋体" w:cs="Times New Roman" w:asciiTheme="minorHAnsi" w:hAnsiTheme="minorHAnsi"/>
      <w:kern w:val="2"/>
      <w:sz w:val="24"/>
      <w:szCs w:val="24"/>
      <w:lang w:val="en-US" w:eastAsia="en-US" w:bidi="ar-SA"/>
    </w:rPr>
  </w:style>
  <w:style w:type="character" w:customStyle="1" w:styleId="57">
    <w:name w:val="批注文字字符"/>
    <w:basedOn w:val="40"/>
    <w:link w:val="9"/>
    <w:qFormat/>
    <w:uiPriority w:val="0"/>
    <w:rPr>
      <w:lang w:eastAsia="en-US"/>
    </w:rPr>
  </w:style>
  <w:style w:type="character" w:customStyle="1" w:styleId="58">
    <w:name w:val="批注主题字符"/>
    <w:basedOn w:val="57"/>
    <w:link w:val="8"/>
    <w:qFormat/>
    <w:uiPriority w:val="0"/>
    <w:rPr>
      <w:b/>
      <w:bCs/>
      <w:lang w:eastAsia="en-US"/>
    </w:rPr>
  </w:style>
  <w:style w:type="paragraph" w:customStyle="1" w:styleId="59">
    <w:name w:val="Standard"/>
    <w:qFormat/>
    <w:uiPriority w:val="0"/>
    <w:pPr>
      <w:suppressAutoHyphens/>
      <w:autoSpaceDN w:val="0"/>
      <w:textAlignment w:val="baseline"/>
    </w:pPr>
    <w:rPr>
      <w:rFonts w:ascii="Calibri" w:hAnsi="Calibri" w:eastAsia="宋体" w:cs="Times New Roman"/>
      <w:kern w:val="3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:\gitlab\CRTB_RD\Doc_Template\CRTB-RD-TEMP-REQ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9D572-EB2D-1A46-A32C-52F7CFA118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E:\gitlab\CRTB_RD\Doc_Template\CRTB-RD-TEMP-REQ.dotx</Template>
  <Company>Zhongtie Trimble</Company>
  <Pages>11</Pages>
  <Words>1210</Words>
  <Characters>6897</Characters>
  <Lines>57</Lines>
  <Paragraphs>16</Paragraphs>
  <ScaleCrop>false</ScaleCrop>
  <LinksUpToDate>false</LinksUpToDate>
  <CharactersWithSpaces>8091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2015-04-13T03:36:00Z</dcterms:created>
  <dc:creator>Dennis Hu</dc:creator>
  <cp:lastModifiedBy>CLR</cp:lastModifiedBy>
  <cp:lastPrinted>2001-02-19T07:12:00Z</cp:lastPrinted>
  <dcterms:modified xsi:type="dcterms:W3CDTF">2017-08-25T08:53:40Z</dcterms:modified>
  <dc:title>CRTB-RD-FUXI-REQ</dc:title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Version</vt:lpwstr>
  </property>
  <property fmtid="{D5CDD505-2E9C-101B-9397-08002B2CF9AE}" pid="3" name="DocumentName">
    <vt:lpwstr>Software Requirement Book for &lt;Project&gt;</vt:lpwstr>
  </property>
  <property fmtid="{D5CDD505-2E9C-101B-9397-08002B2CF9AE}" pid="4" name="Project-Class-Type-NameAbbr">
    <vt:lpwstr>&lt;DEP&gt;-&lt;PROJECT&gt;-REQ</vt:lpwstr>
  </property>
  <property fmtid="{D5CDD505-2E9C-101B-9397-08002B2CF9AE}" pid="5" name="KSOProductBuildVer">
    <vt:lpwstr>2052-10.1.0.6749</vt:lpwstr>
  </property>
</Properties>
</file>